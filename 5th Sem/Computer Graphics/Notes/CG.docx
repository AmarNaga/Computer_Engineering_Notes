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35" w:rsidRPr="00F44D35" w:rsidRDefault="00F44D35" w:rsidP="00F44D35">
      <w:pPr>
        <w:spacing w:after="0" w:line="264" w:lineRule="atLeast"/>
        <w:outlineLvl w:val="0"/>
        <w:rPr>
          <w:rFonts w:ascii="Arial" w:eastAsia="Times New Roman" w:hAnsi="Arial" w:cs="Arial"/>
          <w:b/>
          <w:bCs/>
          <w:color w:val="323232"/>
          <w:spacing w:val="-5"/>
          <w:kern w:val="36"/>
          <w:sz w:val="50"/>
          <w:szCs w:val="50"/>
        </w:rPr>
      </w:pPr>
      <w:r w:rsidRPr="00F44D35">
        <w:rPr>
          <w:rFonts w:ascii="Arial" w:eastAsia="Times New Roman" w:hAnsi="Arial" w:cs="Arial"/>
          <w:b/>
          <w:bCs/>
          <w:color w:val="323232"/>
          <w:spacing w:val="-5"/>
          <w:kern w:val="36"/>
          <w:sz w:val="50"/>
          <w:szCs w:val="50"/>
        </w:rPr>
        <w:t>OpenGL (Open Graphics Library)</w:t>
      </w:r>
    </w:p>
    <w:p w:rsidR="00F44D35" w:rsidRPr="00F44D35" w:rsidRDefault="00F44D35" w:rsidP="00F44D35">
      <w:pPr>
        <w:numPr>
          <w:ilvl w:val="0"/>
          <w:numId w:val="1"/>
        </w:numPr>
        <w:shd w:val="clear" w:color="auto" w:fill="3B5998"/>
        <w:spacing w:before="100" w:beforeAutospacing="1" w:after="100" w:afterAutospacing="1" w:line="240" w:lineRule="auto"/>
        <w:ind w:left="-814"/>
        <w:jc w:val="center"/>
        <w:textAlignment w:val="top"/>
        <w:rPr>
          <w:rFonts w:ascii="Arial" w:eastAsia="Times New Roman" w:hAnsi="Arial" w:cs="Arial"/>
          <w:color w:val="323232"/>
          <w:sz w:val="19"/>
          <w:szCs w:val="19"/>
        </w:rPr>
      </w:pPr>
    </w:p>
    <w:p w:rsidR="00F44D35" w:rsidRPr="00F44D35" w:rsidRDefault="00F44D35" w:rsidP="00F44D35">
      <w:pPr>
        <w:numPr>
          <w:ilvl w:val="0"/>
          <w:numId w:val="1"/>
        </w:numPr>
        <w:shd w:val="clear" w:color="auto" w:fill="5C5D5D"/>
        <w:spacing w:before="100" w:beforeAutospacing="1" w:after="100" w:afterAutospacing="1" w:line="240" w:lineRule="auto"/>
        <w:ind w:left="-814"/>
        <w:jc w:val="center"/>
        <w:textAlignment w:val="top"/>
        <w:rPr>
          <w:rFonts w:ascii="Arial" w:eastAsia="Times New Roman" w:hAnsi="Arial" w:cs="Arial"/>
          <w:color w:val="323232"/>
          <w:sz w:val="19"/>
          <w:szCs w:val="19"/>
        </w:rPr>
      </w:pPr>
    </w:p>
    <w:p w:rsidR="00F44D35" w:rsidRPr="00F44D35" w:rsidRDefault="00F44D35" w:rsidP="00F44D35">
      <w:pPr>
        <w:numPr>
          <w:ilvl w:val="0"/>
          <w:numId w:val="1"/>
        </w:numPr>
        <w:shd w:val="clear" w:color="auto" w:fill="5C5D5D"/>
        <w:spacing w:before="100" w:beforeAutospacing="1" w:after="100" w:afterAutospacing="1" w:line="240" w:lineRule="auto"/>
        <w:ind w:left="-814"/>
        <w:jc w:val="center"/>
        <w:textAlignment w:val="top"/>
        <w:rPr>
          <w:rFonts w:ascii="Arial" w:eastAsia="Times New Roman" w:hAnsi="Arial" w:cs="Arial"/>
          <w:color w:val="323232"/>
          <w:sz w:val="19"/>
          <w:szCs w:val="19"/>
        </w:rPr>
      </w:pPr>
    </w:p>
    <w:p w:rsidR="00F44D35" w:rsidRPr="00F44D35" w:rsidRDefault="00F44D35" w:rsidP="00F44D35">
      <w:pPr>
        <w:shd w:val="clear" w:color="auto" w:fill="FFFFFF"/>
        <w:spacing w:after="360" w:line="401" w:lineRule="atLeast"/>
        <w:rPr>
          <w:rFonts w:ascii="Arial" w:eastAsia="Times New Roman" w:hAnsi="Arial" w:cs="Arial"/>
          <w:color w:val="6C6C6C"/>
          <w:sz w:val="23"/>
          <w:szCs w:val="23"/>
        </w:rPr>
      </w:pPr>
      <w:r w:rsidRPr="00F44D35">
        <w:rPr>
          <w:rFonts w:ascii="Arial" w:eastAsia="Times New Roman" w:hAnsi="Arial" w:cs="Arial"/>
          <w:color w:val="6C6C6C"/>
          <w:sz w:val="23"/>
          <w:szCs w:val="23"/>
        </w:rPr>
        <w:t xml:space="preserve">OpenGL (Open Graphics Library) is the computer industry's standard application program interface </w:t>
      </w:r>
      <w:proofErr w:type="gramStart"/>
      <w:r w:rsidRPr="00F44D35">
        <w:rPr>
          <w:rFonts w:ascii="Arial" w:eastAsia="Times New Roman" w:hAnsi="Arial" w:cs="Arial"/>
          <w:color w:val="6C6C6C"/>
          <w:sz w:val="23"/>
          <w:szCs w:val="23"/>
        </w:rPr>
        <w:t>( </w:t>
      </w:r>
      <w:proofErr w:type="gramEnd"/>
      <w:r w:rsidR="001C1C32" w:rsidRPr="00F44D35">
        <w:rPr>
          <w:rFonts w:ascii="Arial" w:eastAsia="Times New Roman" w:hAnsi="Arial" w:cs="Arial"/>
          <w:color w:val="6C6C6C"/>
          <w:sz w:val="23"/>
          <w:szCs w:val="23"/>
        </w:rPr>
        <w:fldChar w:fldCharType="begin"/>
      </w:r>
      <w:r w:rsidRPr="00F44D35">
        <w:rPr>
          <w:rFonts w:ascii="Arial" w:eastAsia="Times New Roman" w:hAnsi="Arial" w:cs="Arial"/>
          <w:color w:val="6C6C6C"/>
          <w:sz w:val="23"/>
          <w:szCs w:val="23"/>
        </w:rPr>
        <w:instrText xml:space="preserve"> HYPERLINK "https://searchmicroservices.techtarget.com/definition/application-program-interface-API" </w:instrText>
      </w:r>
      <w:r w:rsidR="001C1C32" w:rsidRPr="00F44D35">
        <w:rPr>
          <w:rFonts w:ascii="Arial" w:eastAsia="Times New Roman" w:hAnsi="Arial" w:cs="Arial"/>
          <w:color w:val="6C6C6C"/>
          <w:sz w:val="23"/>
          <w:szCs w:val="23"/>
        </w:rPr>
        <w:fldChar w:fldCharType="separate"/>
      </w:r>
      <w:r w:rsidRPr="00F44D35">
        <w:rPr>
          <w:rFonts w:ascii="Arial" w:eastAsia="Times New Roman" w:hAnsi="Arial" w:cs="Arial"/>
          <w:color w:val="00B3AC"/>
          <w:sz w:val="23"/>
          <w:u w:val="single"/>
        </w:rPr>
        <w:t>API</w:t>
      </w:r>
      <w:r w:rsidR="001C1C32" w:rsidRPr="00F44D35">
        <w:rPr>
          <w:rFonts w:ascii="Arial" w:eastAsia="Times New Roman" w:hAnsi="Arial" w:cs="Arial"/>
          <w:color w:val="6C6C6C"/>
          <w:sz w:val="23"/>
          <w:szCs w:val="23"/>
        </w:rPr>
        <w:fldChar w:fldCharType="end"/>
      </w:r>
      <w:r w:rsidRPr="00F44D35">
        <w:rPr>
          <w:rFonts w:ascii="Arial" w:eastAsia="Times New Roman" w:hAnsi="Arial" w:cs="Arial"/>
          <w:color w:val="6C6C6C"/>
          <w:sz w:val="23"/>
          <w:szCs w:val="23"/>
        </w:rPr>
        <w:t> ) for defining 2-D and 3-D graphic images. Prior to OpenGL, any company developing a graphical application typically had to rewrite the graphics part of it for each </w:t>
      </w:r>
      <w:hyperlink r:id="rId5" w:history="1">
        <w:r w:rsidRPr="00F44D35">
          <w:rPr>
            <w:rFonts w:ascii="Arial" w:eastAsia="Times New Roman" w:hAnsi="Arial" w:cs="Arial"/>
            <w:color w:val="00B3AC"/>
            <w:sz w:val="23"/>
            <w:u w:val="single"/>
          </w:rPr>
          <w:t>operating system</w:t>
        </w:r>
      </w:hyperlink>
      <w:r w:rsidRPr="00F44D35">
        <w:rPr>
          <w:rFonts w:ascii="Arial" w:eastAsia="Times New Roman" w:hAnsi="Arial" w:cs="Arial"/>
          <w:color w:val="6C6C6C"/>
          <w:sz w:val="23"/>
          <w:szCs w:val="23"/>
        </w:rPr>
        <w:t> </w:t>
      </w:r>
      <w:hyperlink r:id="rId6" w:history="1">
        <w:r w:rsidRPr="00F44D35">
          <w:rPr>
            <w:rFonts w:ascii="Arial" w:eastAsia="Times New Roman" w:hAnsi="Arial" w:cs="Arial"/>
            <w:color w:val="00B3AC"/>
            <w:sz w:val="23"/>
            <w:u w:val="single"/>
          </w:rPr>
          <w:t>platform</w:t>
        </w:r>
      </w:hyperlink>
      <w:r w:rsidRPr="00F44D35">
        <w:rPr>
          <w:rFonts w:ascii="Arial" w:eastAsia="Times New Roman" w:hAnsi="Arial" w:cs="Arial"/>
          <w:color w:val="6C6C6C"/>
          <w:sz w:val="23"/>
          <w:szCs w:val="23"/>
        </w:rPr>
        <w:t> and had to be cognizant of the graphics hardware as well. With OpenGL, an application can create the same effects in any operating system using any OpenGL-adhering graphics adapter.</w:t>
      </w:r>
    </w:p>
    <w:p w:rsidR="00F44D35" w:rsidRPr="00F44D35" w:rsidRDefault="00F44D35" w:rsidP="00F44D35">
      <w:pPr>
        <w:shd w:val="clear" w:color="auto" w:fill="FFFFFF"/>
        <w:spacing w:before="360" w:after="360" w:line="401" w:lineRule="atLeast"/>
        <w:rPr>
          <w:rFonts w:ascii="Arial" w:eastAsia="Times New Roman" w:hAnsi="Arial" w:cs="Arial"/>
          <w:color w:val="6C6C6C"/>
          <w:sz w:val="23"/>
          <w:szCs w:val="23"/>
        </w:rPr>
      </w:pPr>
      <w:r w:rsidRPr="00F44D35">
        <w:rPr>
          <w:rFonts w:ascii="Arial" w:eastAsia="Times New Roman" w:hAnsi="Arial" w:cs="Arial"/>
          <w:color w:val="6C6C6C"/>
          <w:sz w:val="23"/>
          <w:szCs w:val="23"/>
        </w:rPr>
        <w:t xml:space="preserve">OpenGL specifies a set of "commands" or immediately executed functions. Each command directs a drawing action or causes special effects. A list of these commands can be created for repetitive effects. OpenGL is independent of the windowing characteristics of each operating system, but provides special "glue" routines for each operating system that enable OpenGL to work in that system's windowing environment. OpenGL comes with a large number of built-in capabilities </w:t>
      </w:r>
      <w:proofErr w:type="spellStart"/>
      <w:r w:rsidRPr="00F44D35">
        <w:rPr>
          <w:rFonts w:ascii="Arial" w:eastAsia="Times New Roman" w:hAnsi="Arial" w:cs="Arial"/>
          <w:color w:val="6C6C6C"/>
          <w:sz w:val="23"/>
          <w:szCs w:val="23"/>
        </w:rPr>
        <w:t>requestable</w:t>
      </w:r>
      <w:proofErr w:type="spellEnd"/>
      <w:r w:rsidRPr="00F44D35">
        <w:rPr>
          <w:rFonts w:ascii="Arial" w:eastAsia="Times New Roman" w:hAnsi="Arial" w:cs="Arial"/>
          <w:color w:val="6C6C6C"/>
          <w:sz w:val="23"/>
          <w:szCs w:val="23"/>
        </w:rPr>
        <w:t xml:space="preserve"> through the API. These include hidden surface removal, alpha blending (transparency), </w:t>
      </w:r>
      <w:proofErr w:type="spellStart"/>
      <w:r w:rsidR="001C1C32" w:rsidRPr="00F44D35">
        <w:rPr>
          <w:rFonts w:ascii="Arial" w:eastAsia="Times New Roman" w:hAnsi="Arial" w:cs="Arial"/>
          <w:color w:val="6C6C6C"/>
          <w:sz w:val="23"/>
          <w:szCs w:val="23"/>
        </w:rPr>
        <w:fldChar w:fldCharType="begin"/>
      </w:r>
      <w:r w:rsidRPr="00F44D35">
        <w:rPr>
          <w:rFonts w:ascii="Arial" w:eastAsia="Times New Roman" w:hAnsi="Arial" w:cs="Arial"/>
          <w:color w:val="6C6C6C"/>
          <w:sz w:val="23"/>
          <w:szCs w:val="23"/>
        </w:rPr>
        <w:instrText xml:space="preserve"> HYPERLINK "https://whatis.techtarget.com/definition/antialiasing" </w:instrText>
      </w:r>
      <w:r w:rsidR="001C1C32" w:rsidRPr="00F44D35">
        <w:rPr>
          <w:rFonts w:ascii="Arial" w:eastAsia="Times New Roman" w:hAnsi="Arial" w:cs="Arial"/>
          <w:color w:val="6C6C6C"/>
          <w:sz w:val="23"/>
          <w:szCs w:val="23"/>
        </w:rPr>
        <w:fldChar w:fldCharType="separate"/>
      </w:r>
      <w:r w:rsidRPr="00F44D35">
        <w:rPr>
          <w:rFonts w:ascii="Arial" w:eastAsia="Times New Roman" w:hAnsi="Arial" w:cs="Arial"/>
          <w:color w:val="00B3AC"/>
          <w:sz w:val="23"/>
          <w:u w:val="single"/>
        </w:rPr>
        <w:t>antialiasing</w:t>
      </w:r>
      <w:proofErr w:type="spellEnd"/>
      <w:r w:rsidR="001C1C32" w:rsidRPr="00F44D35">
        <w:rPr>
          <w:rFonts w:ascii="Arial" w:eastAsia="Times New Roman" w:hAnsi="Arial" w:cs="Arial"/>
          <w:color w:val="6C6C6C"/>
          <w:sz w:val="23"/>
          <w:szCs w:val="23"/>
        </w:rPr>
        <w:fldChar w:fldCharType="end"/>
      </w:r>
      <w:r w:rsidRPr="00F44D35">
        <w:rPr>
          <w:rFonts w:ascii="Arial" w:eastAsia="Times New Roman" w:hAnsi="Arial" w:cs="Arial"/>
          <w:color w:val="6C6C6C"/>
          <w:sz w:val="23"/>
          <w:szCs w:val="23"/>
        </w:rPr>
        <w:t> , texture mapping, </w:t>
      </w:r>
      <w:hyperlink r:id="rId7" w:history="1">
        <w:r w:rsidRPr="00F44D35">
          <w:rPr>
            <w:rFonts w:ascii="Arial" w:eastAsia="Times New Roman" w:hAnsi="Arial" w:cs="Arial"/>
            <w:color w:val="00B3AC"/>
            <w:sz w:val="23"/>
            <w:u w:val="single"/>
          </w:rPr>
          <w:t>pixel</w:t>
        </w:r>
      </w:hyperlink>
      <w:r w:rsidRPr="00F44D35">
        <w:rPr>
          <w:rFonts w:ascii="Arial" w:eastAsia="Times New Roman" w:hAnsi="Arial" w:cs="Arial"/>
          <w:color w:val="6C6C6C"/>
          <w:sz w:val="23"/>
          <w:szCs w:val="23"/>
        </w:rPr>
        <w:t> operations, viewing and modeling transformations, and atmospheric effects (fog, smoke, and haze).</w:t>
      </w:r>
    </w:p>
    <w:p w:rsidR="00F44D35" w:rsidRDefault="00F44D35" w:rsidP="00F44D35">
      <w:pPr>
        <w:shd w:val="clear" w:color="auto" w:fill="FFFFFF"/>
        <w:spacing w:before="360" w:after="360" w:line="401" w:lineRule="atLeast"/>
        <w:rPr>
          <w:rFonts w:ascii="Arial" w:eastAsia="Times New Roman" w:hAnsi="Arial" w:cs="Arial"/>
          <w:color w:val="6C6C6C"/>
          <w:sz w:val="23"/>
          <w:szCs w:val="23"/>
        </w:rPr>
      </w:pPr>
      <w:r w:rsidRPr="00F44D35">
        <w:rPr>
          <w:rFonts w:ascii="Arial" w:eastAsia="Times New Roman" w:hAnsi="Arial" w:cs="Arial"/>
          <w:color w:val="6C6C6C"/>
          <w:sz w:val="23"/>
          <w:szCs w:val="23"/>
        </w:rPr>
        <w:t>Silicon Graphics, makers of advanced graphics </w:t>
      </w:r>
      <w:hyperlink r:id="rId8" w:history="1">
        <w:r w:rsidRPr="00F44D35">
          <w:rPr>
            <w:rFonts w:ascii="Arial" w:eastAsia="Times New Roman" w:hAnsi="Arial" w:cs="Arial"/>
            <w:color w:val="00B3AC"/>
            <w:sz w:val="23"/>
            <w:u w:val="single"/>
          </w:rPr>
          <w:t>workstation</w:t>
        </w:r>
      </w:hyperlink>
      <w:r w:rsidRPr="00F44D35">
        <w:rPr>
          <w:rFonts w:ascii="Arial" w:eastAsia="Times New Roman" w:hAnsi="Arial" w:cs="Arial"/>
          <w:color w:val="6C6C6C"/>
          <w:sz w:val="23"/>
          <w:szCs w:val="23"/>
        </w:rPr>
        <w:t xml:space="preserve"> s, initiated the development of OpenGL. Other companies on the industry-wide Architecture Review Board include DEC, Intel, IBM, Microsoft, and Sun Microsystems. There is no cost (other than learning) to developing an application using the OpenGL API. </w:t>
      </w:r>
      <w:proofErr w:type="gramStart"/>
      <w:r w:rsidRPr="00F44D35">
        <w:rPr>
          <w:rFonts w:ascii="Arial" w:eastAsia="Times New Roman" w:hAnsi="Arial" w:cs="Arial"/>
          <w:color w:val="6C6C6C"/>
          <w:sz w:val="23"/>
          <w:szCs w:val="23"/>
        </w:rPr>
        <w:t>Microsoft offers free downloads</w:t>
      </w:r>
      <w:proofErr w:type="gramEnd"/>
      <w:r w:rsidRPr="00F44D35">
        <w:rPr>
          <w:rFonts w:ascii="Arial" w:eastAsia="Times New Roman" w:hAnsi="Arial" w:cs="Arial"/>
          <w:color w:val="6C6C6C"/>
          <w:sz w:val="23"/>
          <w:szCs w:val="23"/>
        </w:rPr>
        <w:t xml:space="preserve"> of the OpenGL libraries for its Windows systems. Although OpenGL is not itself a development "toolkit," such toolkits are available, including Silicon Graphics </w:t>
      </w:r>
      <w:hyperlink r:id="rId9" w:history="1">
        <w:r w:rsidRPr="00F44D35">
          <w:rPr>
            <w:rFonts w:ascii="Arial" w:eastAsia="Times New Roman" w:hAnsi="Arial" w:cs="Arial"/>
            <w:color w:val="00B3AC"/>
            <w:sz w:val="23"/>
            <w:u w:val="single"/>
          </w:rPr>
          <w:t>object-oriented programming</w:t>
        </w:r>
      </w:hyperlink>
      <w:r w:rsidRPr="00F44D35">
        <w:rPr>
          <w:rFonts w:ascii="Arial" w:eastAsia="Times New Roman" w:hAnsi="Arial" w:cs="Arial"/>
          <w:color w:val="6C6C6C"/>
          <w:sz w:val="23"/>
          <w:szCs w:val="23"/>
        </w:rPr>
        <w:t> 3D graphics toolkit, Open Inventor</w:t>
      </w:r>
    </w:p>
    <w:p w:rsidR="009A7F53" w:rsidRDefault="009A7F53" w:rsidP="00F44D35">
      <w:pPr>
        <w:shd w:val="clear" w:color="auto" w:fill="FFFFFF"/>
        <w:spacing w:before="360" w:after="360" w:line="401" w:lineRule="atLeast"/>
        <w:rPr>
          <w:rFonts w:ascii="Arial" w:eastAsia="Times New Roman" w:hAnsi="Arial" w:cs="Arial"/>
          <w:color w:val="6C6C6C"/>
          <w:sz w:val="23"/>
          <w:szCs w:val="23"/>
        </w:rPr>
      </w:pPr>
    </w:p>
    <w:p w:rsidR="009A7F53" w:rsidRPr="00F44D35" w:rsidRDefault="009A7F53" w:rsidP="00F44D35">
      <w:pPr>
        <w:shd w:val="clear" w:color="auto" w:fill="FFFFFF"/>
        <w:spacing w:before="360" w:after="360" w:line="401" w:lineRule="atLeast"/>
        <w:rPr>
          <w:rFonts w:ascii="Arial" w:eastAsia="Times New Roman" w:hAnsi="Arial" w:cs="Arial"/>
          <w:color w:val="6C6C6C"/>
          <w:sz w:val="23"/>
          <w:szCs w:val="23"/>
        </w:rPr>
      </w:pPr>
      <w:r>
        <w:rPr>
          <w:rFonts w:ascii="Arial" w:eastAsia="Times New Roman" w:hAnsi="Arial" w:cs="Arial"/>
          <w:noProof/>
          <w:color w:val="6C6C6C"/>
          <w:sz w:val="23"/>
          <w:szCs w:val="23"/>
        </w:rPr>
        <w:lastRenderedPageBreak/>
        <w:drawing>
          <wp:inline distT="0" distB="0" distL="0" distR="0">
            <wp:extent cx="6365847" cy="3753016"/>
            <wp:effectExtent l="19050" t="0" r="0" b="0"/>
            <wp:docPr id="3" name="Picture 3" descr="C:\Users\User\Desktop\Graphics3D_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raphics3D_Hardware.png"/>
                    <pic:cNvPicPr>
                      <a:picLocks noChangeAspect="1" noChangeArrowheads="1"/>
                    </pic:cNvPicPr>
                  </pic:nvPicPr>
                  <pic:blipFill>
                    <a:blip r:embed="rId10"/>
                    <a:srcRect/>
                    <a:stretch>
                      <a:fillRect/>
                    </a:stretch>
                  </pic:blipFill>
                  <pic:spPr bwMode="auto">
                    <a:xfrm>
                      <a:off x="0" y="0"/>
                      <a:ext cx="6369579" cy="3755216"/>
                    </a:xfrm>
                    <a:prstGeom prst="rect">
                      <a:avLst/>
                    </a:prstGeom>
                    <a:noFill/>
                    <a:ln w="9525">
                      <a:noFill/>
                      <a:miter lim="800000"/>
                      <a:headEnd/>
                      <a:tailEnd/>
                    </a:ln>
                  </pic:spPr>
                </pic:pic>
              </a:graphicData>
            </a:graphic>
          </wp:inline>
        </w:drawing>
      </w:r>
    </w:p>
    <w:p w:rsidR="001C1C32" w:rsidRDefault="009A7F53">
      <w:pPr>
        <w:rPr>
          <w:sz w:val="28"/>
        </w:rPr>
      </w:pPr>
      <w:r>
        <w:tab/>
      </w:r>
      <w:r>
        <w:tab/>
      </w:r>
      <w:r>
        <w:tab/>
      </w:r>
      <w:r>
        <w:tab/>
      </w:r>
      <w:r w:rsidRPr="009A7F53">
        <w:rPr>
          <w:sz w:val="28"/>
        </w:rPr>
        <w:t>Graphics with Open GL</w:t>
      </w: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C0492" w:rsidRDefault="007C0492">
      <w:pPr>
        <w:rPr>
          <w:sz w:val="28"/>
        </w:rPr>
      </w:pPr>
    </w:p>
    <w:p w:rsidR="007A7FC4" w:rsidRPr="007A7FC4" w:rsidRDefault="007A7FC4" w:rsidP="007A7FC4">
      <w:pPr>
        <w:pStyle w:val="NormalWeb"/>
        <w:shd w:val="clear" w:color="auto" w:fill="FFFFFF"/>
        <w:spacing w:before="0" w:beforeAutospacing="0" w:after="125" w:afterAutospacing="0"/>
        <w:rPr>
          <w:rFonts w:ascii="Arial" w:hAnsi="Arial" w:cs="Arial"/>
          <w:color w:val="333333"/>
          <w:sz w:val="28"/>
          <w:szCs w:val="20"/>
        </w:rPr>
      </w:pPr>
      <w:r w:rsidRPr="007A7FC4">
        <w:rPr>
          <w:rFonts w:ascii="Arial" w:hAnsi="Arial" w:cs="Arial"/>
          <w:color w:val="333333"/>
          <w:sz w:val="28"/>
          <w:szCs w:val="20"/>
        </w:rPr>
        <w:lastRenderedPageBreak/>
        <w:t>Object and image space methods</w:t>
      </w:r>
    </w:p>
    <w:p w:rsidR="007A7FC4" w:rsidRDefault="007A7FC4" w:rsidP="007A7FC4">
      <w:pPr>
        <w:pStyle w:val="NormalWeb"/>
        <w:shd w:val="clear" w:color="auto" w:fill="FFFFFF"/>
        <w:spacing w:before="0" w:beforeAutospacing="0" w:after="125" w:afterAutospacing="0"/>
        <w:rPr>
          <w:rFonts w:ascii="Arial" w:hAnsi="Arial" w:cs="Arial"/>
          <w:color w:val="333333"/>
          <w:sz w:val="20"/>
          <w:szCs w:val="20"/>
        </w:rPr>
      </w:pPr>
      <w:r>
        <w:rPr>
          <w:rFonts w:ascii="Arial" w:hAnsi="Arial" w:cs="Arial"/>
          <w:color w:val="333333"/>
          <w:sz w:val="20"/>
          <w:szCs w:val="20"/>
        </w:rPr>
        <w:t>In a 3D objects and viewing specification, we wish to determine which lines or surfaces of the objects are visible, so that we can display only the visible lines or surfaces. This process is known as hidden surfaces or hidden line elimination, or visible surface determination. The hidden line or hidden surface algorithm determines the lines, edges, surfaces or volumes that are visible or invisible to an observer located at a specific point in space. These algorithms are broadly classified according to whether they deal with object definitions directly or with their projected images. These two approaches are called </w:t>
      </w:r>
      <w:r>
        <w:rPr>
          <w:rStyle w:val="Strong"/>
          <w:rFonts w:ascii="Arial" w:hAnsi="Arial" w:cs="Arial"/>
          <w:color w:val="333333"/>
          <w:sz w:val="20"/>
          <w:szCs w:val="20"/>
        </w:rPr>
        <w:t>object-space methods</w:t>
      </w:r>
      <w:r>
        <w:rPr>
          <w:rFonts w:ascii="Arial" w:hAnsi="Arial" w:cs="Arial"/>
          <w:color w:val="333333"/>
          <w:sz w:val="20"/>
          <w:szCs w:val="20"/>
        </w:rPr>
        <w:t> or object precision methods and </w:t>
      </w:r>
      <w:r>
        <w:rPr>
          <w:rStyle w:val="Strong"/>
          <w:rFonts w:ascii="Arial" w:hAnsi="Arial" w:cs="Arial"/>
          <w:color w:val="333333"/>
          <w:sz w:val="20"/>
          <w:szCs w:val="20"/>
        </w:rPr>
        <w:t>image-space methods</w:t>
      </w:r>
      <w:r>
        <w:rPr>
          <w:rFonts w:ascii="Arial" w:hAnsi="Arial" w:cs="Arial"/>
          <w:color w:val="333333"/>
          <w:sz w:val="20"/>
          <w:szCs w:val="20"/>
        </w:rPr>
        <w:t xml:space="preserve">, respectively. When we view a picture containing non-transparent objects and surfaces, then we cannot see those objects from </w:t>
      </w:r>
      <w:proofErr w:type="gramStart"/>
      <w:r>
        <w:rPr>
          <w:rFonts w:ascii="Arial" w:hAnsi="Arial" w:cs="Arial"/>
          <w:color w:val="333333"/>
          <w:sz w:val="20"/>
          <w:szCs w:val="20"/>
        </w:rPr>
        <w:t>view which are</w:t>
      </w:r>
      <w:proofErr w:type="gramEnd"/>
      <w:r>
        <w:rPr>
          <w:rFonts w:ascii="Arial" w:hAnsi="Arial" w:cs="Arial"/>
          <w:color w:val="333333"/>
          <w:sz w:val="20"/>
          <w:szCs w:val="20"/>
        </w:rPr>
        <w:t xml:space="preserve"> behind from objects closer to eye. We must remove these hidden surfaces to get a realistic screen image. The identification and removal of these surfaces is called </w:t>
      </w:r>
      <w:r>
        <w:rPr>
          <w:rStyle w:val="Strong"/>
          <w:rFonts w:ascii="Arial" w:hAnsi="Arial" w:cs="Arial"/>
          <w:color w:val="333333"/>
          <w:sz w:val="20"/>
          <w:szCs w:val="20"/>
        </w:rPr>
        <w:t>Hidden-surface problem</w:t>
      </w:r>
      <w:r>
        <w:rPr>
          <w:rFonts w:ascii="Arial" w:hAnsi="Arial" w:cs="Arial"/>
          <w:color w:val="333333"/>
          <w:sz w:val="20"/>
          <w:szCs w:val="20"/>
        </w:rPr>
        <w:t>.</w:t>
      </w:r>
    </w:p>
    <w:p w:rsidR="007A7FC4" w:rsidRDefault="007A7FC4" w:rsidP="007A7FC4">
      <w:pPr>
        <w:pStyle w:val="NormalWeb"/>
        <w:shd w:val="clear" w:color="auto" w:fill="FFFFFF"/>
        <w:spacing w:before="0" w:beforeAutospacing="0" w:after="125" w:afterAutospacing="0"/>
        <w:rPr>
          <w:rFonts w:ascii="Arial" w:hAnsi="Arial" w:cs="Arial"/>
          <w:color w:val="333333"/>
          <w:sz w:val="20"/>
          <w:szCs w:val="20"/>
        </w:rPr>
      </w:pPr>
      <w:r>
        <w:rPr>
          <w:rFonts w:ascii="Arial" w:hAnsi="Arial" w:cs="Arial"/>
          <w:color w:val="333333"/>
          <w:sz w:val="20"/>
          <w:szCs w:val="20"/>
        </w:rPr>
        <w:t>There are two approaches for removing hidden surface problems − </w:t>
      </w:r>
      <w:r>
        <w:rPr>
          <w:rStyle w:val="Strong"/>
          <w:rFonts w:ascii="Arial" w:hAnsi="Arial" w:cs="Arial"/>
          <w:color w:val="333333"/>
          <w:sz w:val="20"/>
          <w:szCs w:val="20"/>
        </w:rPr>
        <w:t>Object-Space method and Image-space method.</w:t>
      </w:r>
    </w:p>
    <w:p w:rsidR="007A7FC4" w:rsidRDefault="007A7FC4" w:rsidP="007A7FC4">
      <w:pPr>
        <w:pStyle w:val="NormalWeb"/>
        <w:shd w:val="clear" w:color="auto" w:fill="FFFFFF"/>
        <w:spacing w:before="0" w:beforeAutospacing="0" w:after="125" w:afterAutospacing="0"/>
        <w:rPr>
          <w:rFonts w:ascii="Arial" w:hAnsi="Arial" w:cs="Arial"/>
          <w:color w:val="333333"/>
          <w:sz w:val="20"/>
          <w:szCs w:val="20"/>
        </w:rPr>
      </w:pPr>
      <w:r>
        <w:rPr>
          <w:rStyle w:val="Strong"/>
          <w:rFonts w:ascii="Arial" w:hAnsi="Arial" w:cs="Arial"/>
          <w:color w:val="333333"/>
          <w:sz w:val="20"/>
          <w:szCs w:val="20"/>
        </w:rPr>
        <w:t>Object-space method</w:t>
      </w:r>
      <w:proofErr w:type="gramStart"/>
      <w:r>
        <w:rPr>
          <w:rStyle w:val="Strong"/>
          <w:rFonts w:ascii="Arial" w:hAnsi="Arial" w:cs="Arial"/>
          <w:color w:val="333333"/>
          <w:sz w:val="20"/>
          <w:szCs w:val="20"/>
        </w:rPr>
        <w:t>:-</w:t>
      </w:r>
      <w:proofErr w:type="gramEnd"/>
      <w:r>
        <w:rPr>
          <w:rFonts w:ascii="Arial" w:hAnsi="Arial" w:cs="Arial"/>
          <w:color w:val="333333"/>
          <w:sz w:val="20"/>
          <w:szCs w:val="20"/>
        </w:rPr>
        <w:t> Object-space method is implemented in the physical coordinate system in which objects are described. It compares objects and parts of objects to each other within the scene definition to determine which surfaces, as a whole, we should label as visible. Object-space methods are generally used in line-display algorithms.</w:t>
      </w:r>
    </w:p>
    <w:p w:rsidR="007A7FC4" w:rsidRDefault="007A7FC4" w:rsidP="007A7FC4">
      <w:pPr>
        <w:pStyle w:val="NormalWeb"/>
        <w:shd w:val="clear" w:color="auto" w:fill="FFFFFF"/>
        <w:spacing w:before="0" w:beforeAutospacing="0" w:after="125" w:afterAutospacing="0"/>
        <w:rPr>
          <w:rFonts w:ascii="Arial" w:hAnsi="Arial" w:cs="Arial"/>
          <w:color w:val="333333"/>
          <w:sz w:val="20"/>
          <w:szCs w:val="20"/>
        </w:rPr>
      </w:pPr>
      <w:r>
        <w:rPr>
          <w:rStyle w:val="Strong"/>
          <w:rFonts w:ascii="Arial" w:hAnsi="Arial" w:cs="Arial"/>
          <w:color w:val="333333"/>
          <w:sz w:val="20"/>
          <w:szCs w:val="20"/>
        </w:rPr>
        <w:t>Image-Space method</w:t>
      </w:r>
      <w:proofErr w:type="gramStart"/>
      <w:r>
        <w:rPr>
          <w:rStyle w:val="Strong"/>
          <w:rFonts w:ascii="Arial" w:hAnsi="Arial" w:cs="Arial"/>
          <w:color w:val="333333"/>
          <w:sz w:val="20"/>
          <w:szCs w:val="20"/>
        </w:rPr>
        <w:t>:-</w:t>
      </w:r>
      <w:proofErr w:type="gramEnd"/>
      <w:r>
        <w:rPr>
          <w:rFonts w:ascii="Arial" w:hAnsi="Arial" w:cs="Arial"/>
          <w:color w:val="333333"/>
          <w:sz w:val="20"/>
          <w:szCs w:val="20"/>
        </w:rPr>
        <w:t> Image space method is implemented in the screen coordinate system in which the objects are viewed. In an image-space algorithm, visibility is decided point by point at each pixel Position on the view plane. Most hidden line/surface algorithms use image-space methods.</w:t>
      </w:r>
    </w:p>
    <w:p w:rsidR="007A7FC4" w:rsidRDefault="007A7FC4" w:rsidP="007C0492">
      <w:pPr>
        <w:pStyle w:val="NormalWeb"/>
        <w:spacing w:before="0" w:beforeAutospacing="0" w:after="144" w:afterAutospacing="0" w:line="301" w:lineRule="atLeast"/>
        <w:ind w:left="48" w:right="48"/>
        <w:jc w:val="both"/>
        <w:rPr>
          <w:rFonts w:ascii="Verdana" w:hAnsi="Verdana"/>
          <w:color w:val="000000"/>
          <w:sz w:val="32"/>
        </w:rPr>
      </w:pPr>
    </w:p>
    <w:p w:rsidR="007A7FC4" w:rsidRDefault="007A7FC4" w:rsidP="007C0492">
      <w:pPr>
        <w:pStyle w:val="NormalWeb"/>
        <w:spacing w:before="0" w:beforeAutospacing="0" w:after="144" w:afterAutospacing="0" w:line="301" w:lineRule="atLeast"/>
        <w:ind w:left="48" w:right="48"/>
        <w:jc w:val="both"/>
        <w:rPr>
          <w:rFonts w:ascii="Verdana" w:hAnsi="Verdana"/>
          <w:color w:val="000000"/>
          <w:sz w:val="32"/>
        </w:rPr>
      </w:pPr>
    </w:p>
    <w:p w:rsidR="007C0492" w:rsidRPr="005504FA" w:rsidRDefault="007C0492" w:rsidP="007C0492">
      <w:pPr>
        <w:pStyle w:val="NormalWeb"/>
        <w:spacing w:before="0" w:beforeAutospacing="0" w:after="144" w:afterAutospacing="0" w:line="301" w:lineRule="atLeast"/>
        <w:ind w:left="48" w:right="48"/>
        <w:jc w:val="both"/>
        <w:rPr>
          <w:rFonts w:ascii="Verdana" w:hAnsi="Verdana"/>
          <w:color w:val="000000"/>
          <w:sz w:val="32"/>
        </w:rPr>
      </w:pPr>
      <w:r w:rsidRPr="005504FA">
        <w:rPr>
          <w:rFonts w:ascii="Verdana" w:hAnsi="Verdana"/>
          <w:color w:val="000000"/>
          <w:sz w:val="32"/>
        </w:rPr>
        <w:t>Hidden line and surface removal techniques (Object and image space method)</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When we view a picture containing non-transparent objects and surfaces, then we cannot see those objects from </w:t>
      </w:r>
      <w:proofErr w:type="gramStart"/>
      <w:r>
        <w:rPr>
          <w:rFonts w:ascii="Verdana" w:hAnsi="Verdana"/>
          <w:color w:val="000000"/>
        </w:rPr>
        <w:t>view which are</w:t>
      </w:r>
      <w:proofErr w:type="gramEnd"/>
      <w:r>
        <w:rPr>
          <w:rFonts w:ascii="Verdana" w:hAnsi="Verdana"/>
          <w:color w:val="000000"/>
        </w:rPr>
        <w:t xml:space="preserve"> behind from objects closer to eye. We must remove these hidden surfaces to get a realistic screen image. The identification and removal of these surfaces is called </w:t>
      </w:r>
      <w:r>
        <w:rPr>
          <w:rFonts w:ascii="Verdana" w:hAnsi="Verdana"/>
          <w:b/>
          <w:bCs/>
          <w:color w:val="000000"/>
        </w:rPr>
        <w:t>Hidden-surface problem</w:t>
      </w:r>
      <w:r>
        <w:rPr>
          <w:rFonts w:ascii="Verdana" w:hAnsi="Verdana"/>
          <w:color w:val="000000"/>
        </w:rPr>
        <w:t>.</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There are two approaches for removing hidden surface problems − </w:t>
      </w:r>
      <w:r>
        <w:rPr>
          <w:rFonts w:ascii="Verdana" w:hAnsi="Verdana"/>
          <w:b/>
          <w:bCs/>
          <w:color w:val="000000"/>
        </w:rPr>
        <w:t>Object-Space method</w:t>
      </w:r>
      <w:r>
        <w:rPr>
          <w:rFonts w:ascii="Verdana" w:hAnsi="Verdana"/>
          <w:color w:val="000000"/>
        </w:rPr>
        <w:t> and </w:t>
      </w:r>
      <w:r>
        <w:rPr>
          <w:rFonts w:ascii="Verdana" w:hAnsi="Verdana"/>
          <w:b/>
          <w:bCs/>
          <w:color w:val="000000"/>
        </w:rPr>
        <w:t>Image-space method</w:t>
      </w:r>
      <w:r>
        <w:rPr>
          <w:rFonts w:ascii="Verdana" w:hAnsi="Verdana"/>
          <w:color w:val="000000"/>
        </w:rPr>
        <w:t>. The Object-space method is implemented in physical coordinate system and image-space method is implemented in screen coordinate system.</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When we want to display </w:t>
      </w:r>
      <w:proofErr w:type="gramStart"/>
      <w:r>
        <w:rPr>
          <w:rFonts w:ascii="Verdana" w:hAnsi="Verdana"/>
          <w:color w:val="000000"/>
        </w:rPr>
        <w:t>a 3D</w:t>
      </w:r>
      <w:proofErr w:type="gramEnd"/>
      <w:r>
        <w:rPr>
          <w:rFonts w:ascii="Verdana" w:hAnsi="Verdana"/>
          <w:color w:val="000000"/>
        </w:rPr>
        <w:t xml:space="preserve"> object on a 2D screen, we need to identify those parts of a screen that are visible from a chosen viewing position.</w:t>
      </w:r>
    </w:p>
    <w:p w:rsidR="007C0492" w:rsidRDefault="007C0492" w:rsidP="007C0492">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Depth Buffer (Z-Buffer) Method</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 xml:space="preserve">This method is developed by </w:t>
      </w:r>
      <w:proofErr w:type="spellStart"/>
      <w:r>
        <w:rPr>
          <w:rFonts w:ascii="Verdana" w:hAnsi="Verdana"/>
          <w:color w:val="000000"/>
        </w:rPr>
        <w:t>Cutmull</w:t>
      </w:r>
      <w:proofErr w:type="spellEnd"/>
      <w:r>
        <w:rPr>
          <w:rFonts w:ascii="Verdana" w:hAnsi="Verdana"/>
          <w:color w:val="000000"/>
        </w:rPr>
        <w:t>. It is an image-space approach. The basic idea is to test the Z-depth of each surface to determine the closest (visible) surface.</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In this method each surface is processed separately one pixel position at a time across the surface. The depth values for a pixel are compared and the closest (smallest z) surface determines the color to be displayed in the frame buffer.</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It is applied very efficiently on surfaces of polygon. Surfaces can be processed in any order. To override the closer polygons from the far ones, two buffers named </w:t>
      </w:r>
      <w:r>
        <w:rPr>
          <w:rFonts w:ascii="Verdana" w:hAnsi="Verdana"/>
          <w:b/>
          <w:bCs/>
          <w:color w:val="000000"/>
        </w:rPr>
        <w:t>frame buffer</w:t>
      </w:r>
      <w:r>
        <w:rPr>
          <w:rFonts w:ascii="Verdana" w:hAnsi="Verdana"/>
          <w:color w:val="000000"/>
        </w:rPr>
        <w:t> and </w:t>
      </w:r>
      <w:r>
        <w:rPr>
          <w:rFonts w:ascii="Verdana" w:hAnsi="Verdana"/>
          <w:b/>
          <w:bCs/>
          <w:color w:val="000000"/>
        </w:rPr>
        <w:t>depth buffer,</w:t>
      </w:r>
      <w:r>
        <w:rPr>
          <w:rFonts w:ascii="Verdana" w:hAnsi="Verdana"/>
          <w:color w:val="000000"/>
        </w:rPr>
        <w:t> are used.</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Depth buffer</w:t>
      </w:r>
      <w:r>
        <w:rPr>
          <w:rFonts w:ascii="Verdana" w:hAnsi="Verdana"/>
          <w:color w:val="000000"/>
        </w:rPr>
        <w:t> is used to store depth values for (x, y) position, as surfaces are processed (0 ≤ depth ≤ 1).</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w:t>
      </w:r>
      <w:r>
        <w:rPr>
          <w:rFonts w:ascii="Verdana" w:hAnsi="Verdana"/>
          <w:b/>
          <w:bCs/>
          <w:color w:val="000000"/>
        </w:rPr>
        <w:t>frame buffer</w:t>
      </w:r>
      <w:r>
        <w:rPr>
          <w:rFonts w:ascii="Verdana" w:hAnsi="Verdana"/>
          <w:color w:val="000000"/>
        </w:rPr>
        <w:t> is used to store the intensity value of color value at each position (x, y).</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The z-coordinates are usually normalized to the range [0, 1]. The 0 value for z-coordinate indicates back clipping pane and 1 value for z-coordinates indicates front clipping pane.</w:t>
      </w:r>
    </w:p>
    <w:p w:rsidR="007C0492" w:rsidRDefault="007C0492" w:rsidP="007C0492">
      <w:pPr>
        <w:rPr>
          <w:rFonts w:ascii="Times New Roman" w:hAnsi="Times New Roman"/>
        </w:rPr>
      </w:pPr>
      <w:r>
        <w:rPr>
          <w:noProof/>
        </w:rPr>
        <w:drawing>
          <wp:inline distT="0" distB="0" distL="0" distR="0">
            <wp:extent cx="4659630" cy="3204210"/>
            <wp:effectExtent l="19050" t="0" r="7620" b="0"/>
            <wp:docPr id="4" name="Picture 4" descr="Z-Buff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Buffer Method"/>
                    <pic:cNvPicPr>
                      <a:picLocks noChangeAspect="1" noChangeArrowheads="1"/>
                    </pic:cNvPicPr>
                  </pic:nvPicPr>
                  <pic:blipFill>
                    <a:blip r:embed="rId11"/>
                    <a:srcRect/>
                    <a:stretch>
                      <a:fillRect/>
                    </a:stretch>
                  </pic:blipFill>
                  <pic:spPr bwMode="auto">
                    <a:xfrm>
                      <a:off x="0" y="0"/>
                      <a:ext cx="4659630" cy="3204210"/>
                    </a:xfrm>
                    <a:prstGeom prst="rect">
                      <a:avLst/>
                    </a:prstGeom>
                    <a:noFill/>
                    <a:ln w="9525">
                      <a:noFill/>
                      <a:miter lim="800000"/>
                      <a:headEnd/>
                      <a:tailEnd/>
                    </a:ln>
                  </pic:spPr>
                </pic:pic>
              </a:graphicData>
            </a:graphic>
          </wp:inline>
        </w:drawing>
      </w:r>
    </w:p>
    <w:p w:rsidR="007C0492" w:rsidRDefault="007C0492" w:rsidP="007C049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Algorithm</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Step-1</w:t>
      </w:r>
      <w:r>
        <w:rPr>
          <w:rFonts w:ascii="Verdana" w:hAnsi="Verdana"/>
          <w:color w:val="000000"/>
        </w:rPr>
        <w:t> − Set the buffer values −</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Depthbuffer</w:t>
      </w:r>
      <w:proofErr w:type="spellEnd"/>
      <w:r>
        <w:rPr>
          <w:rFonts w:ascii="Verdana" w:hAnsi="Verdana"/>
          <w:color w:val="000000"/>
        </w:rPr>
        <w:t xml:space="preserve"> (x, y) = 0</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proofErr w:type="spellStart"/>
      <w:r>
        <w:rPr>
          <w:rFonts w:ascii="Verdana" w:hAnsi="Verdana"/>
          <w:color w:val="000000"/>
        </w:rPr>
        <w:t>Framebuffer</w:t>
      </w:r>
      <w:proofErr w:type="spellEnd"/>
      <w:r>
        <w:rPr>
          <w:rFonts w:ascii="Verdana" w:hAnsi="Verdana"/>
          <w:color w:val="000000"/>
        </w:rPr>
        <w:t xml:space="preserve"> (x, y) = background color</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b/>
          <w:bCs/>
          <w:color w:val="000000"/>
        </w:rPr>
        <w:t>Step-2</w:t>
      </w:r>
      <w:r>
        <w:rPr>
          <w:rFonts w:ascii="Verdana" w:hAnsi="Verdana"/>
          <w:color w:val="000000"/>
        </w:rPr>
        <w:t> − Process each polygon (One at a time)</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For each projected (x, y) pixel position of a polygon, calculate depth z.</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lastRenderedPageBreak/>
        <w:t xml:space="preserve">If Z &gt; </w:t>
      </w:r>
      <w:proofErr w:type="spellStart"/>
      <w:r>
        <w:rPr>
          <w:rFonts w:ascii="Verdana" w:hAnsi="Verdana"/>
          <w:color w:val="000000"/>
        </w:rPr>
        <w:t>depthbuffer</w:t>
      </w:r>
      <w:proofErr w:type="spellEnd"/>
      <w:r>
        <w:rPr>
          <w:rFonts w:ascii="Verdana" w:hAnsi="Verdana"/>
          <w:color w:val="000000"/>
        </w:rPr>
        <w:t xml:space="preserve"> (x, y)</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Compute surface color,</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proofErr w:type="gramStart"/>
      <w:r>
        <w:rPr>
          <w:rFonts w:ascii="Verdana" w:hAnsi="Verdana"/>
          <w:color w:val="000000"/>
        </w:rPr>
        <w:t>set</w:t>
      </w:r>
      <w:proofErr w:type="gramEnd"/>
      <w:r>
        <w:rPr>
          <w:rFonts w:ascii="Verdana" w:hAnsi="Verdana"/>
          <w:color w:val="000000"/>
        </w:rPr>
        <w:t xml:space="preserve"> </w:t>
      </w:r>
      <w:proofErr w:type="spellStart"/>
      <w:r>
        <w:rPr>
          <w:rFonts w:ascii="Verdana" w:hAnsi="Verdana"/>
          <w:color w:val="000000"/>
        </w:rPr>
        <w:t>depthbuffer</w:t>
      </w:r>
      <w:proofErr w:type="spellEnd"/>
      <w:r>
        <w:rPr>
          <w:rFonts w:ascii="Verdana" w:hAnsi="Verdana"/>
          <w:color w:val="000000"/>
        </w:rPr>
        <w:t xml:space="preserve"> (x, y) = z,</w:t>
      </w:r>
    </w:p>
    <w:p w:rsidR="007C0492" w:rsidRDefault="007C0492" w:rsidP="007C0492">
      <w:pPr>
        <w:pStyle w:val="NormalWeb"/>
        <w:spacing w:before="0" w:beforeAutospacing="0" w:after="144" w:afterAutospacing="0" w:line="301" w:lineRule="atLeast"/>
        <w:ind w:left="48" w:right="48"/>
        <w:jc w:val="both"/>
        <w:rPr>
          <w:rFonts w:ascii="Verdana" w:hAnsi="Verdana"/>
          <w:color w:val="000000"/>
        </w:rPr>
      </w:pPr>
      <w:proofErr w:type="spellStart"/>
      <w:proofErr w:type="gramStart"/>
      <w:r>
        <w:rPr>
          <w:rFonts w:ascii="Verdana" w:hAnsi="Verdana"/>
          <w:color w:val="000000"/>
        </w:rPr>
        <w:t>framebuffer</w:t>
      </w:r>
      <w:proofErr w:type="spellEnd"/>
      <w:proofErr w:type="gramEnd"/>
      <w:r>
        <w:rPr>
          <w:rFonts w:ascii="Verdana" w:hAnsi="Verdana"/>
          <w:color w:val="000000"/>
        </w:rPr>
        <w:t xml:space="preserve"> (x, y) = </w:t>
      </w:r>
      <w:proofErr w:type="spellStart"/>
      <w:r>
        <w:rPr>
          <w:rFonts w:ascii="Verdana" w:hAnsi="Verdana"/>
          <w:color w:val="000000"/>
        </w:rPr>
        <w:t>surfacecolor</w:t>
      </w:r>
      <w:proofErr w:type="spellEnd"/>
      <w:r>
        <w:rPr>
          <w:rFonts w:ascii="Verdana" w:hAnsi="Verdana"/>
          <w:color w:val="000000"/>
        </w:rPr>
        <w:t xml:space="preserve"> (x, y)</w:t>
      </w:r>
    </w:p>
    <w:p w:rsidR="007C0492" w:rsidRDefault="007C0492" w:rsidP="007C049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Advantages</w:t>
      </w:r>
    </w:p>
    <w:p w:rsidR="007C0492" w:rsidRDefault="007C0492" w:rsidP="007C0492">
      <w:pPr>
        <w:numPr>
          <w:ilvl w:val="0"/>
          <w:numId w:val="2"/>
        </w:numPr>
        <w:spacing w:before="100" w:beforeAutospacing="1" w:after="63" w:line="301" w:lineRule="atLeast"/>
        <w:rPr>
          <w:rFonts w:ascii="Verdana" w:hAnsi="Verdana"/>
          <w:color w:val="000000"/>
          <w:sz w:val="18"/>
          <w:szCs w:val="18"/>
        </w:rPr>
      </w:pPr>
      <w:r>
        <w:rPr>
          <w:rFonts w:ascii="Verdana" w:hAnsi="Verdana"/>
          <w:color w:val="000000"/>
          <w:sz w:val="18"/>
          <w:szCs w:val="18"/>
        </w:rPr>
        <w:t>It is easy to implement.</w:t>
      </w:r>
    </w:p>
    <w:p w:rsidR="007C0492" w:rsidRDefault="007C0492" w:rsidP="007C0492">
      <w:pPr>
        <w:numPr>
          <w:ilvl w:val="0"/>
          <w:numId w:val="2"/>
        </w:numPr>
        <w:spacing w:before="100" w:beforeAutospacing="1" w:after="63" w:line="301" w:lineRule="atLeast"/>
        <w:rPr>
          <w:rFonts w:ascii="Verdana" w:hAnsi="Verdana"/>
          <w:color w:val="000000"/>
          <w:sz w:val="18"/>
          <w:szCs w:val="18"/>
        </w:rPr>
      </w:pPr>
      <w:r>
        <w:rPr>
          <w:rFonts w:ascii="Verdana" w:hAnsi="Verdana"/>
          <w:color w:val="000000"/>
          <w:sz w:val="18"/>
          <w:szCs w:val="18"/>
        </w:rPr>
        <w:t>It reduces the speed problem if implemented in hardware.</w:t>
      </w:r>
    </w:p>
    <w:p w:rsidR="007C0492" w:rsidRDefault="007C0492" w:rsidP="007C0492">
      <w:pPr>
        <w:numPr>
          <w:ilvl w:val="0"/>
          <w:numId w:val="2"/>
        </w:numPr>
        <w:spacing w:before="100" w:beforeAutospacing="1" w:after="63" w:line="301" w:lineRule="atLeast"/>
        <w:rPr>
          <w:rFonts w:ascii="Verdana" w:hAnsi="Verdana"/>
          <w:color w:val="000000"/>
          <w:sz w:val="18"/>
          <w:szCs w:val="18"/>
        </w:rPr>
      </w:pPr>
      <w:r>
        <w:rPr>
          <w:rFonts w:ascii="Verdana" w:hAnsi="Verdana"/>
          <w:color w:val="000000"/>
          <w:sz w:val="18"/>
          <w:szCs w:val="18"/>
        </w:rPr>
        <w:t>It processes one object at a time.</w:t>
      </w:r>
    </w:p>
    <w:p w:rsidR="007C0492" w:rsidRDefault="007C0492" w:rsidP="007C049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Disadvantages</w:t>
      </w:r>
    </w:p>
    <w:p w:rsidR="007C0492" w:rsidRDefault="007C0492" w:rsidP="007C0492">
      <w:pPr>
        <w:numPr>
          <w:ilvl w:val="0"/>
          <w:numId w:val="3"/>
        </w:numPr>
        <w:spacing w:before="100" w:beforeAutospacing="1" w:after="63" w:line="301" w:lineRule="atLeast"/>
        <w:rPr>
          <w:rFonts w:ascii="Verdana" w:hAnsi="Verdana"/>
          <w:color w:val="000000"/>
          <w:sz w:val="18"/>
          <w:szCs w:val="18"/>
        </w:rPr>
      </w:pPr>
      <w:r>
        <w:rPr>
          <w:rFonts w:ascii="Verdana" w:hAnsi="Verdana"/>
          <w:color w:val="000000"/>
          <w:sz w:val="18"/>
          <w:szCs w:val="18"/>
        </w:rPr>
        <w:t>It requires large memory.</w:t>
      </w:r>
    </w:p>
    <w:p w:rsidR="007C0492" w:rsidRDefault="007C0492" w:rsidP="007C0492">
      <w:pPr>
        <w:numPr>
          <w:ilvl w:val="0"/>
          <w:numId w:val="3"/>
        </w:numPr>
        <w:spacing w:before="100" w:beforeAutospacing="1" w:after="63" w:line="301" w:lineRule="atLeast"/>
        <w:rPr>
          <w:rFonts w:ascii="Verdana" w:hAnsi="Verdana"/>
          <w:color w:val="000000"/>
          <w:sz w:val="18"/>
          <w:szCs w:val="18"/>
        </w:rPr>
      </w:pPr>
      <w:r>
        <w:rPr>
          <w:rFonts w:ascii="Verdana" w:hAnsi="Verdana"/>
          <w:color w:val="000000"/>
          <w:sz w:val="18"/>
          <w:szCs w:val="18"/>
        </w:rPr>
        <w:t>It is time consuming process.</w:t>
      </w:r>
    </w:p>
    <w:p w:rsidR="00E55844" w:rsidRDefault="00E55844" w:rsidP="00E55844">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A-Buffer Method</w:t>
      </w:r>
    </w:p>
    <w:p w:rsidR="00E55844" w:rsidRPr="00E55844" w:rsidRDefault="00E55844" w:rsidP="00E55844">
      <w:pPr>
        <w:pStyle w:val="NormalWeb"/>
        <w:spacing w:before="0" w:beforeAutospacing="0" w:after="144" w:afterAutospacing="0" w:line="301" w:lineRule="atLeast"/>
        <w:ind w:left="48" w:right="48"/>
        <w:jc w:val="both"/>
        <w:rPr>
          <w:rFonts w:ascii="Verdana" w:hAnsi="Verdana"/>
          <w:color w:val="000000"/>
          <w:sz w:val="22"/>
        </w:rPr>
      </w:pPr>
      <w:r w:rsidRPr="00E55844">
        <w:rPr>
          <w:rFonts w:ascii="Verdana" w:hAnsi="Verdana"/>
          <w:color w:val="000000"/>
          <w:sz w:val="22"/>
        </w:rPr>
        <w:t>The A-buffer method is an extension of the depth-buffer method. The A-buffer method is a visibility detection method developed at Lucas film Studios for the rendering system Renders Everything You Ever Saw (REYES).</w:t>
      </w:r>
    </w:p>
    <w:p w:rsidR="00E55844" w:rsidRPr="00E55844" w:rsidRDefault="00E55844" w:rsidP="00E55844">
      <w:pPr>
        <w:pStyle w:val="NormalWeb"/>
        <w:spacing w:before="0" w:beforeAutospacing="0" w:after="144" w:afterAutospacing="0" w:line="301" w:lineRule="atLeast"/>
        <w:ind w:left="48" w:right="48"/>
        <w:jc w:val="both"/>
        <w:rPr>
          <w:rFonts w:ascii="Verdana" w:hAnsi="Verdana"/>
          <w:color w:val="000000"/>
          <w:sz w:val="22"/>
        </w:rPr>
      </w:pPr>
      <w:r w:rsidRPr="00E55844">
        <w:rPr>
          <w:rFonts w:ascii="Verdana" w:hAnsi="Verdana"/>
          <w:color w:val="000000"/>
          <w:sz w:val="22"/>
        </w:rPr>
        <w:t>The A-buffer expands on the depth buffer method to allow transparencies. The key data structure in the A-buffer is the accumulation buffer.</w:t>
      </w:r>
    </w:p>
    <w:p w:rsidR="00E55844" w:rsidRDefault="00E55844" w:rsidP="00E55844">
      <w:pPr>
        <w:rPr>
          <w:rFonts w:ascii="Times New Roman" w:hAnsi="Times New Roman"/>
        </w:rPr>
      </w:pPr>
      <w:r>
        <w:rPr>
          <w:noProof/>
        </w:rPr>
        <w:drawing>
          <wp:inline distT="0" distB="0" distL="0" distR="0">
            <wp:extent cx="4413250" cy="2536190"/>
            <wp:effectExtent l="19050" t="0" r="6350" b="0"/>
            <wp:docPr id="9" name="Picture 9" descr="A-Buff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uffer Method"/>
                    <pic:cNvPicPr>
                      <a:picLocks noChangeAspect="1" noChangeArrowheads="1"/>
                    </pic:cNvPicPr>
                  </pic:nvPicPr>
                  <pic:blipFill>
                    <a:blip r:embed="rId12"/>
                    <a:srcRect/>
                    <a:stretch>
                      <a:fillRect/>
                    </a:stretch>
                  </pic:blipFill>
                  <pic:spPr bwMode="auto">
                    <a:xfrm>
                      <a:off x="0" y="0"/>
                      <a:ext cx="4413250" cy="2536190"/>
                    </a:xfrm>
                    <a:prstGeom prst="rect">
                      <a:avLst/>
                    </a:prstGeom>
                    <a:noFill/>
                    <a:ln w="9525">
                      <a:noFill/>
                      <a:miter lim="800000"/>
                      <a:headEnd/>
                      <a:tailEnd/>
                    </a:ln>
                  </pic:spPr>
                </pic:pic>
              </a:graphicData>
            </a:graphic>
          </wp:inline>
        </w:drawing>
      </w:r>
    </w:p>
    <w:p w:rsidR="00E55844" w:rsidRDefault="00E55844" w:rsidP="00E55844">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Each position in the A-buffer has two fields −</w:t>
      </w:r>
    </w:p>
    <w:p w:rsidR="00E55844" w:rsidRDefault="00E55844" w:rsidP="00E55844">
      <w:pPr>
        <w:pStyle w:val="NormalWeb"/>
        <w:numPr>
          <w:ilvl w:val="0"/>
          <w:numId w:val="4"/>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Depth field</w:t>
      </w:r>
      <w:r>
        <w:rPr>
          <w:rFonts w:ascii="Verdana" w:hAnsi="Verdana"/>
          <w:color w:val="000000"/>
          <w:sz w:val="18"/>
          <w:szCs w:val="18"/>
        </w:rPr>
        <w:t> − It stores a positive or negative real number</w:t>
      </w:r>
    </w:p>
    <w:p w:rsidR="00E55844" w:rsidRDefault="00E55844" w:rsidP="00E55844">
      <w:pPr>
        <w:pStyle w:val="NormalWeb"/>
        <w:numPr>
          <w:ilvl w:val="0"/>
          <w:numId w:val="4"/>
        </w:numPr>
        <w:spacing w:before="0" w:beforeAutospacing="0" w:after="144" w:afterAutospacing="0" w:line="301" w:lineRule="atLeast"/>
        <w:ind w:left="768" w:right="48"/>
        <w:jc w:val="both"/>
        <w:rPr>
          <w:rFonts w:ascii="Verdana" w:hAnsi="Verdana"/>
          <w:color w:val="000000"/>
          <w:sz w:val="18"/>
          <w:szCs w:val="18"/>
        </w:rPr>
      </w:pPr>
      <w:r>
        <w:rPr>
          <w:rFonts w:ascii="Verdana" w:hAnsi="Verdana"/>
          <w:b/>
          <w:bCs/>
          <w:color w:val="000000"/>
          <w:sz w:val="18"/>
          <w:szCs w:val="18"/>
        </w:rPr>
        <w:t>Intensity field</w:t>
      </w:r>
      <w:r>
        <w:rPr>
          <w:rFonts w:ascii="Verdana" w:hAnsi="Verdana"/>
          <w:color w:val="000000"/>
          <w:sz w:val="18"/>
          <w:szCs w:val="18"/>
        </w:rPr>
        <w:t> − It stores surface-intensity information or a pointer value</w:t>
      </w:r>
    </w:p>
    <w:p w:rsidR="00E55844" w:rsidRDefault="00E55844" w:rsidP="00E55844">
      <w:pPr>
        <w:rPr>
          <w:rFonts w:ascii="Times New Roman" w:hAnsi="Times New Roman"/>
          <w:sz w:val="24"/>
          <w:szCs w:val="24"/>
        </w:rPr>
      </w:pPr>
      <w:r>
        <w:rPr>
          <w:noProof/>
        </w:rPr>
        <w:lastRenderedPageBreak/>
        <w:drawing>
          <wp:inline distT="0" distB="0" distL="0" distR="0">
            <wp:extent cx="6543675" cy="2083435"/>
            <wp:effectExtent l="19050" t="0" r="9525" b="0"/>
            <wp:docPr id="10" name="Picture 10" descr="A-Buffer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uffer Fields"/>
                    <pic:cNvPicPr>
                      <a:picLocks noChangeAspect="1" noChangeArrowheads="1"/>
                    </pic:cNvPicPr>
                  </pic:nvPicPr>
                  <pic:blipFill>
                    <a:blip r:embed="rId13"/>
                    <a:srcRect/>
                    <a:stretch>
                      <a:fillRect/>
                    </a:stretch>
                  </pic:blipFill>
                  <pic:spPr bwMode="auto">
                    <a:xfrm>
                      <a:off x="0" y="0"/>
                      <a:ext cx="6543675" cy="2083435"/>
                    </a:xfrm>
                    <a:prstGeom prst="rect">
                      <a:avLst/>
                    </a:prstGeom>
                    <a:noFill/>
                    <a:ln w="9525">
                      <a:noFill/>
                      <a:miter lim="800000"/>
                      <a:headEnd/>
                      <a:tailEnd/>
                    </a:ln>
                  </pic:spPr>
                </pic:pic>
              </a:graphicData>
            </a:graphic>
          </wp:inline>
        </w:drawing>
      </w:r>
    </w:p>
    <w:p w:rsidR="00E55844" w:rsidRPr="00E55844" w:rsidRDefault="00E55844" w:rsidP="00E55844">
      <w:pPr>
        <w:pStyle w:val="NormalWeb"/>
        <w:spacing w:before="0" w:beforeAutospacing="0" w:after="144" w:afterAutospacing="0" w:line="301" w:lineRule="atLeast"/>
        <w:ind w:left="48" w:right="48"/>
        <w:jc w:val="both"/>
        <w:rPr>
          <w:rFonts w:ascii="Verdana" w:hAnsi="Verdana"/>
          <w:color w:val="000000"/>
          <w:sz w:val="22"/>
        </w:rPr>
      </w:pPr>
      <w:r w:rsidRPr="00E55844">
        <w:rPr>
          <w:rFonts w:ascii="Verdana" w:hAnsi="Verdana"/>
          <w:color w:val="000000"/>
          <w:sz w:val="22"/>
        </w:rPr>
        <w:t>If depth &gt;= 0, the number stored at that position is the depth of a single surface overlapping the corresponding pixel area. The intensity field then stores the RGB components of the surface color at that point and the percent of pixel coverage.</w:t>
      </w:r>
    </w:p>
    <w:p w:rsidR="00E55844" w:rsidRPr="00E55844" w:rsidRDefault="00E55844" w:rsidP="00E55844">
      <w:pPr>
        <w:pStyle w:val="NormalWeb"/>
        <w:spacing w:before="0" w:beforeAutospacing="0" w:after="144" w:afterAutospacing="0" w:line="301" w:lineRule="atLeast"/>
        <w:ind w:left="48" w:right="48"/>
        <w:jc w:val="both"/>
        <w:rPr>
          <w:rFonts w:ascii="Verdana" w:hAnsi="Verdana"/>
          <w:color w:val="000000"/>
          <w:sz w:val="22"/>
        </w:rPr>
      </w:pPr>
      <w:r w:rsidRPr="00E55844">
        <w:rPr>
          <w:rFonts w:ascii="Verdana" w:hAnsi="Verdana"/>
          <w:color w:val="000000"/>
          <w:sz w:val="22"/>
        </w:rPr>
        <w:t>If depth &lt; 0, it indicates multiple-surface contributions to the pixel intensity. The intensity field then stores a pointer to a linked list of surface data. The surface buffer in the A-buffer includes −</w:t>
      </w:r>
    </w:p>
    <w:p w:rsidR="00E55844" w:rsidRDefault="00E55844" w:rsidP="00E55844">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RGB intensity components</w:t>
      </w:r>
    </w:p>
    <w:p w:rsidR="00E55844" w:rsidRDefault="00E55844" w:rsidP="00E55844">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Opacity Parameter</w:t>
      </w:r>
    </w:p>
    <w:p w:rsidR="00E55844" w:rsidRDefault="00E55844" w:rsidP="00E55844">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Depth</w:t>
      </w:r>
    </w:p>
    <w:p w:rsidR="00E55844" w:rsidRDefault="00E55844" w:rsidP="00E55844">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Percent of area coverage</w:t>
      </w:r>
    </w:p>
    <w:p w:rsidR="00E55844" w:rsidRDefault="00E55844" w:rsidP="00E55844">
      <w:pPr>
        <w:numPr>
          <w:ilvl w:val="0"/>
          <w:numId w:val="5"/>
        </w:numPr>
        <w:spacing w:before="100" w:beforeAutospacing="1" w:after="63" w:line="301" w:lineRule="atLeast"/>
        <w:rPr>
          <w:rFonts w:ascii="Verdana" w:hAnsi="Verdana"/>
          <w:color w:val="000000"/>
          <w:sz w:val="18"/>
          <w:szCs w:val="18"/>
        </w:rPr>
      </w:pPr>
      <w:r>
        <w:rPr>
          <w:rFonts w:ascii="Verdana" w:hAnsi="Verdana"/>
          <w:color w:val="000000"/>
          <w:sz w:val="18"/>
          <w:szCs w:val="18"/>
        </w:rPr>
        <w:t>Surface identifier</w:t>
      </w:r>
    </w:p>
    <w:p w:rsidR="00E55844" w:rsidRPr="00E55844" w:rsidRDefault="00E55844" w:rsidP="00E55844">
      <w:pPr>
        <w:pStyle w:val="NormalWeb"/>
        <w:spacing w:before="0" w:beforeAutospacing="0" w:after="144" w:afterAutospacing="0" w:line="301" w:lineRule="atLeast"/>
        <w:ind w:left="48" w:right="48"/>
        <w:jc w:val="both"/>
        <w:rPr>
          <w:rFonts w:ascii="Verdana" w:hAnsi="Verdana"/>
          <w:color w:val="000000"/>
          <w:sz w:val="22"/>
        </w:rPr>
      </w:pPr>
      <w:r w:rsidRPr="00E55844">
        <w:rPr>
          <w:rFonts w:ascii="Verdana" w:hAnsi="Verdana"/>
          <w:color w:val="000000"/>
          <w:sz w:val="22"/>
        </w:rPr>
        <w:t>The algorithm proceeds just like the depth buffer algorithm. The depth and opacity values are used to determine the final color of a pixel.</w:t>
      </w:r>
    </w:p>
    <w:p w:rsidR="007C0492" w:rsidRDefault="007C0492"/>
    <w:p w:rsidR="00E229C0" w:rsidRDefault="00E229C0"/>
    <w:p w:rsidR="00E229C0" w:rsidRDefault="00E229C0"/>
    <w:p w:rsidR="00E229C0" w:rsidRDefault="00E229C0"/>
    <w:p w:rsidR="00E229C0" w:rsidRDefault="00E229C0"/>
    <w:p w:rsidR="00E229C0" w:rsidRDefault="00E229C0"/>
    <w:p w:rsidR="00E229C0" w:rsidRDefault="00E229C0"/>
    <w:p w:rsidR="00E229C0" w:rsidRDefault="00E229C0"/>
    <w:p w:rsidR="009B6C06" w:rsidRDefault="009B6C06" w:rsidP="00E229C0">
      <w:pPr>
        <w:pStyle w:val="Heading2"/>
        <w:spacing w:before="48" w:after="48" w:line="360" w:lineRule="atLeast"/>
        <w:ind w:right="48"/>
        <w:rPr>
          <w:rFonts w:ascii="Verdana" w:hAnsi="Verdana"/>
          <w:b w:val="0"/>
          <w:bCs w:val="0"/>
          <w:color w:val="121214"/>
          <w:spacing w:val="-13"/>
          <w:sz w:val="36"/>
          <w:szCs w:val="41"/>
        </w:rPr>
      </w:pPr>
      <w:r>
        <w:rPr>
          <w:rFonts w:ascii="Verdana" w:hAnsi="Verdana"/>
          <w:b w:val="0"/>
          <w:bCs w:val="0"/>
          <w:color w:val="121214"/>
          <w:spacing w:val="-13"/>
          <w:sz w:val="36"/>
          <w:szCs w:val="41"/>
        </w:rPr>
        <w:lastRenderedPageBreak/>
        <w:t>Methods of generating non planar surfaces</w:t>
      </w:r>
    </w:p>
    <w:p w:rsidR="00E229C0" w:rsidRPr="00E229C0" w:rsidRDefault="00E229C0" w:rsidP="00E229C0">
      <w:pPr>
        <w:pStyle w:val="Heading2"/>
        <w:spacing w:before="48" w:after="48" w:line="360" w:lineRule="atLeast"/>
        <w:ind w:right="48"/>
        <w:rPr>
          <w:rFonts w:ascii="Verdana" w:hAnsi="Verdana"/>
          <w:b w:val="0"/>
          <w:bCs w:val="0"/>
          <w:color w:val="121214"/>
          <w:spacing w:val="-13"/>
          <w:sz w:val="36"/>
          <w:szCs w:val="41"/>
        </w:rPr>
      </w:pPr>
      <w:r w:rsidRPr="00E229C0">
        <w:rPr>
          <w:rFonts w:ascii="Verdana" w:hAnsi="Verdana"/>
          <w:b w:val="0"/>
          <w:bCs w:val="0"/>
          <w:color w:val="121214"/>
          <w:spacing w:val="-13"/>
          <w:sz w:val="36"/>
          <w:szCs w:val="41"/>
        </w:rPr>
        <w:t>Bezier Curves</w:t>
      </w:r>
    </w:p>
    <w:p w:rsidR="00E229C0" w:rsidRPr="00E229C0" w:rsidRDefault="00E229C0" w:rsidP="00E229C0">
      <w:pPr>
        <w:pStyle w:val="NormalWeb"/>
        <w:spacing w:before="0" w:beforeAutospacing="0" w:after="144" w:afterAutospacing="0" w:line="301" w:lineRule="atLeast"/>
        <w:ind w:left="48" w:right="48"/>
        <w:jc w:val="both"/>
        <w:rPr>
          <w:rFonts w:ascii="Verdana" w:hAnsi="Verdana"/>
          <w:color w:val="000000"/>
          <w:sz w:val="22"/>
        </w:rPr>
      </w:pPr>
      <w:r w:rsidRPr="00E229C0">
        <w:rPr>
          <w:rFonts w:ascii="Verdana" w:hAnsi="Verdana"/>
          <w:color w:val="000000"/>
          <w:sz w:val="22"/>
        </w:rPr>
        <w:t>Bezier curve is discovered by the French engineer </w:t>
      </w:r>
      <w:r w:rsidRPr="00E229C0">
        <w:rPr>
          <w:rFonts w:ascii="Verdana" w:hAnsi="Verdana"/>
          <w:b/>
          <w:bCs/>
          <w:color w:val="000000"/>
          <w:sz w:val="22"/>
        </w:rPr>
        <w:t xml:space="preserve">Pierre </w:t>
      </w:r>
      <w:proofErr w:type="spellStart"/>
      <w:r w:rsidRPr="00E229C0">
        <w:rPr>
          <w:rFonts w:ascii="Verdana" w:hAnsi="Verdana"/>
          <w:b/>
          <w:bCs/>
          <w:color w:val="000000"/>
          <w:sz w:val="22"/>
        </w:rPr>
        <w:t>Bézier</w:t>
      </w:r>
      <w:proofErr w:type="spellEnd"/>
      <w:r w:rsidRPr="00E229C0">
        <w:rPr>
          <w:rFonts w:ascii="Verdana" w:hAnsi="Verdana"/>
          <w:color w:val="000000"/>
          <w:sz w:val="22"/>
        </w:rPr>
        <w:t>. These curves can be generated under the control of other points. Approximate tangents by using control points are used to generate curve. The Bezier curve can be represented mathematically as −</w:t>
      </w:r>
    </w:p>
    <w:p w:rsidR="00E229C0" w:rsidRPr="00E229C0" w:rsidRDefault="00E229C0" w:rsidP="00E229C0">
      <w:pPr>
        <w:jc w:val="center"/>
        <w:rPr>
          <w:rFonts w:ascii="Times New Roman" w:hAnsi="Times New Roman"/>
          <w:sz w:val="20"/>
        </w:rPr>
      </w:pPr>
      <w:r w:rsidRPr="00E229C0">
        <w:rPr>
          <w:rStyle w:val="mo"/>
          <w:rFonts w:ascii="MathJax_Size2" w:hAnsi="MathJax_Size2"/>
          <w:sz w:val="20"/>
          <w:bdr w:val="none" w:sz="0" w:space="0" w:color="auto" w:frame="1"/>
        </w:rPr>
        <w:t>∑</w:t>
      </w:r>
      <w:r w:rsidRPr="00E229C0">
        <w:rPr>
          <w:rStyle w:val="mi"/>
          <w:rFonts w:ascii="MathJax_Math-italic" w:hAnsi="MathJax_Math-italic"/>
          <w:sz w:val="15"/>
          <w:szCs w:val="17"/>
          <w:bdr w:val="none" w:sz="0" w:space="0" w:color="auto" w:frame="1"/>
        </w:rPr>
        <w:t>k</w:t>
      </w:r>
      <w:r w:rsidRPr="00E229C0">
        <w:rPr>
          <w:rStyle w:val="mo"/>
          <w:rFonts w:ascii="MathJax_Main" w:hAnsi="MathJax_Main"/>
          <w:sz w:val="15"/>
          <w:szCs w:val="17"/>
          <w:bdr w:val="none" w:sz="0" w:space="0" w:color="auto" w:frame="1"/>
        </w:rPr>
        <w:t>=</w:t>
      </w:r>
      <w:proofErr w:type="gramStart"/>
      <w:r w:rsidRPr="00E229C0">
        <w:rPr>
          <w:rStyle w:val="mn"/>
          <w:rFonts w:ascii="MathJax_Main" w:hAnsi="MathJax_Main"/>
          <w:sz w:val="15"/>
          <w:szCs w:val="17"/>
          <w:bdr w:val="none" w:sz="0" w:space="0" w:color="auto" w:frame="1"/>
        </w:rPr>
        <w:t>0</w:t>
      </w:r>
      <w:r w:rsidRPr="00E229C0">
        <w:rPr>
          <w:rStyle w:val="mi"/>
          <w:rFonts w:ascii="MathJax_Math-italic" w:hAnsi="MathJax_Math-italic"/>
          <w:sz w:val="15"/>
          <w:szCs w:val="17"/>
          <w:bdr w:val="none" w:sz="0" w:space="0" w:color="auto" w:frame="1"/>
        </w:rPr>
        <w:t>n</w:t>
      </w:r>
      <w:r w:rsidRPr="00E229C0">
        <w:rPr>
          <w:rStyle w:val="mi"/>
          <w:rFonts w:ascii="MathJax_Math-italic" w:hAnsi="MathJax_Math-italic"/>
          <w:sz w:val="20"/>
          <w:bdr w:val="none" w:sz="0" w:space="0" w:color="auto" w:frame="1"/>
        </w:rPr>
        <w:t>P</w:t>
      </w:r>
      <w:r w:rsidRPr="00E229C0">
        <w:rPr>
          <w:rStyle w:val="mi"/>
          <w:rFonts w:ascii="MathJax_Math-italic" w:hAnsi="MathJax_Math-italic"/>
          <w:sz w:val="15"/>
          <w:szCs w:val="17"/>
          <w:bdr w:val="none" w:sz="0" w:space="0" w:color="auto" w:frame="1"/>
        </w:rPr>
        <w:t>i</w:t>
      </w:r>
      <w:r w:rsidRPr="00E229C0">
        <w:rPr>
          <w:rStyle w:val="mi"/>
          <w:rFonts w:ascii="MathJax_Math-italic" w:hAnsi="MathJax_Math-italic"/>
          <w:sz w:val="20"/>
          <w:bdr w:val="none" w:sz="0" w:space="0" w:color="auto" w:frame="1"/>
        </w:rPr>
        <w:t>B</w:t>
      </w:r>
      <w:r w:rsidRPr="00E229C0">
        <w:rPr>
          <w:rStyle w:val="mi"/>
          <w:rFonts w:ascii="MathJax_Math-italic" w:hAnsi="MathJax_Math-italic"/>
          <w:sz w:val="15"/>
          <w:szCs w:val="17"/>
          <w:bdr w:val="none" w:sz="0" w:space="0" w:color="auto" w:frame="1"/>
        </w:rPr>
        <w:t>ni</w:t>
      </w:r>
      <w:r w:rsidRPr="00E229C0">
        <w:rPr>
          <w:rStyle w:val="mo"/>
          <w:rFonts w:ascii="MathJax_Main" w:hAnsi="MathJax_Main"/>
          <w:sz w:val="20"/>
          <w:bdr w:val="none" w:sz="0" w:space="0" w:color="auto" w:frame="1"/>
        </w:rPr>
        <w:t>(</w:t>
      </w:r>
      <w:proofErr w:type="gramEnd"/>
      <w:r w:rsidRPr="00E229C0">
        <w:rPr>
          <w:rStyle w:val="mi"/>
          <w:rFonts w:ascii="MathJax_Math-italic" w:hAnsi="MathJax_Math-italic"/>
          <w:sz w:val="20"/>
          <w:bdr w:val="none" w:sz="0" w:space="0" w:color="auto" w:frame="1"/>
        </w:rPr>
        <w:t>t</w:t>
      </w:r>
      <w:r w:rsidRPr="00E229C0">
        <w:rPr>
          <w:rStyle w:val="mo"/>
          <w:rFonts w:ascii="MathJax_Main" w:hAnsi="MathJax_Main"/>
          <w:sz w:val="20"/>
          <w:bdr w:val="none" w:sz="0" w:space="0" w:color="auto" w:frame="1"/>
        </w:rPr>
        <w:t>)</w:t>
      </w:r>
      <w:r w:rsidRPr="00E229C0">
        <w:rPr>
          <w:rStyle w:val="mjxassistivemathml"/>
          <w:sz w:val="18"/>
          <w:szCs w:val="19"/>
          <w:bdr w:val="none" w:sz="0" w:space="0" w:color="auto" w:frame="1"/>
        </w:rPr>
        <w:t>∑k=0nPiBin(t)</w:t>
      </w:r>
    </w:p>
    <w:p w:rsidR="00E229C0" w:rsidRPr="00E229C0" w:rsidRDefault="00E229C0" w:rsidP="00E229C0">
      <w:pPr>
        <w:pStyle w:val="NormalWeb"/>
        <w:spacing w:before="0" w:beforeAutospacing="0" w:after="0" w:afterAutospacing="0" w:line="301" w:lineRule="atLeast"/>
        <w:ind w:left="48" w:right="48"/>
        <w:jc w:val="both"/>
        <w:rPr>
          <w:rFonts w:ascii="Verdana" w:hAnsi="Verdana"/>
          <w:color w:val="000000"/>
          <w:sz w:val="22"/>
        </w:rPr>
      </w:pPr>
      <w:r w:rsidRPr="00E229C0">
        <w:rPr>
          <w:rFonts w:ascii="Verdana" w:hAnsi="Verdana"/>
          <w:color w:val="000000"/>
          <w:sz w:val="22"/>
        </w:rPr>
        <w:t>Where </w:t>
      </w:r>
      <w:proofErr w:type="spellStart"/>
      <w:r w:rsidRPr="00E229C0">
        <w:rPr>
          <w:rStyle w:val="mi"/>
          <w:rFonts w:ascii="MathJax_Math-italic" w:hAnsi="MathJax_Math-italic"/>
          <w:color w:val="000000"/>
          <w:sz w:val="22"/>
          <w:bdr w:val="none" w:sz="0" w:space="0" w:color="auto" w:frame="1"/>
        </w:rPr>
        <w:t>p</w:t>
      </w:r>
      <w:r w:rsidRPr="00E229C0">
        <w:rPr>
          <w:rStyle w:val="mi"/>
          <w:rFonts w:ascii="MathJax_Math-italic" w:hAnsi="MathJax_Math-italic"/>
          <w:color w:val="000000"/>
          <w:sz w:val="15"/>
          <w:szCs w:val="17"/>
          <w:bdr w:val="none" w:sz="0" w:space="0" w:color="auto" w:frame="1"/>
        </w:rPr>
        <w:t>i</w:t>
      </w:r>
      <w:r w:rsidRPr="00E229C0">
        <w:rPr>
          <w:rStyle w:val="mjxassistivemathml"/>
          <w:rFonts w:ascii="Verdana" w:hAnsi="Verdana"/>
          <w:color w:val="000000"/>
          <w:sz w:val="18"/>
          <w:szCs w:val="19"/>
          <w:bdr w:val="none" w:sz="0" w:space="0" w:color="auto" w:frame="1"/>
        </w:rPr>
        <w:t>pi</w:t>
      </w:r>
      <w:proofErr w:type="spellEnd"/>
      <w:r w:rsidRPr="00E229C0">
        <w:rPr>
          <w:rFonts w:ascii="Verdana" w:hAnsi="Verdana"/>
          <w:color w:val="000000"/>
          <w:sz w:val="22"/>
        </w:rPr>
        <w:t> is the set of points and </w:t>
      </w:r>
      <w:proofErr w:type="spellStart"/>
      <w:proofErr w:type="gramStart"/>
      <w:r w:rsidRPr="00E229C0">
        <w:rPr>
          <w:rStyle w:val="mi"/>
          <w:rFonts w:ascii="MathJax_Math-italic" w:hAnsi="MathJax_Math-italic"/>
          <w:color w:val="000000"/>
          <w:sz w:val="22"/>
          <w:bdr w:val="none" w:sz="0" w:space="0" w:color="auto" w:frame="1"/>
        </w:rPr>
        <w:t>B</w:t>
      </w:r>
      <w:r w:rsidRPr="00E229C0">
        <w:rPr>
          <w:rStyle w:val="mi"/>
          <w:rFonts w:ascii="MathJax_Math-italic" w:hAnsi="MathJax_Math-italic"/>
          <w:color w:val="000000"/>
          <w:sz w:val="15"/>
          <w:szCs w:val="17"/>
          <w:bdr w:val="none" w:sz="0" w:space="0" w:color="auto" w:frame="1"/>
        </w:rPr>
        <w:t>ni</w:t>
      </w:r>
      <w:proofErr w:type="spellEnd"/>
      <w:r w:rsidRPr="00E229C0">
        <w:rPr>
          <w:rStyle w:val="mo"/>
          <w:rFonts w:ascii="MathJax_Main" w:eastAsiaTheme="majorEastAsia" w:hAnsi="MathJax_Main"/>
          <w:color w:val="000000"/>
          <w:sz w:val="22"/>
          <w:bdr w:val="none" w:sz="0" w:space="0" w:color="auto" w:frame="1"/>
        </w:rPr>
        <w:t>(</w:t>
      </w:r>
      <w:proofErr w:type="gramEnd"/>
      <w:r w:rsidRPr="00E229C0">
        <w:rPr>
          <w:rStyle w:val="mi"/>
          <w:rFonts w:ascii="MathJax_Math-italic" w:hAnsi="MathJax_Math-italic"/>
          <w:color w:val="000000"/>
          <w:sz w:val="22"/>
          <w:bdr w:val="none" w:sz="0" w:space="0" w:color="auto" w:frame="1"/>
        </w:rPr>
        <w:t>t</w:t>
      </w:r>
      <w:r w:rsidRPr="00E229C0">
        <w:rPr>
          <w:rStyle w:val="mo"/>
          <w:rFonts w:ascii="MathJax_Main" w:eastAsiaTheme="majorEastAsia" w:hAnsi="MathJax_Main"/>
          <w:color w:val="000000"/>
          <w:sz w:val="22"/>
          <w:bdr w:val="none" w:sz="0" w:space="0" w:color="auto" w:frame="1"/>
        </w:rPr>
        <w:t>)</w:t>
      </w:r>
      <w:r w:rsidRPr="00E229C0">
        <w:rPr>
          <w:rStyle w:val="mjxassistivemathml"/>
          <w:rFonts w:ascii="Verdana" w:hAnsi="Verdana"/>
          <w:color w:val="000000"/>
          <w:sz w:val="18"/>
          <w:szCs w:val="19"/>
          <w:bdr w:val="none" w:sz="0" w:space="0" w:color="auto" w:frame="1"/>
        </w:rPr>
        <w:t>Bin(t)</w:t>
      </w:r>
      <w:r w:rsidRPr="00E229C0">
        <w:rPr>
          <w:rFonts w:ascii="Verdana" w:hAnsi="Verdana"/>
          <w:color w:val="000000"/>
          <w:sz w:val="22"/>
        </w:rPr>
        <w:t> represents the Bernstein polynomials which are given by −</w:t>
      </w:r>
    </w:p>
    <w:p w:rsidR="00E229C0" w:rsidRPr="00E229C0" w:rsidRDefault="00E229C0" w:rsidP="00E229C0">
      <w:pPr>
        <w:jc w:val="center"/>
        <w:rPr>
          <w:rFonts w:ascii="Times New Roman" w:hAnsi="Times New Roman"/>
          <w:sz w:val="20"/>
        </w:rPr>
      </w:pPr>
      <w:proofErr w:type="spellStart"/>
      <w:r w:rsidRPr="00E229C0">
        <w:rPr>
          <w:rStyle w:val="mi"/>
          <w:rFonts w:ascii="MathJax_Math-italic" w:hAnsi="MathJax_Math-italic"/>
          <w:sz w:val="20"/>
          <w:bdr w:val="none" w:sz="0" w:space="0" w:color="auto" w:frame="1"/>
        </w:rPr>
        <w:t>B</w:t>
      </w:r>
      <w:r w:rsidRPr="00E229C0">
        <w:rPr>
          <w:rStyle w:val="mi"/>
          <w:rFonts w:ascii="MathJax_Math-italic" w:hAnsi="MathJax_Math-italic"/>
          <w:sz w:val="15"/>
          <w:szCs w:val="17"/>
          <w:bdr w:val="none" w:sz="0" w:space="0" w:color="auto" w:frame="1"/>
        </w:rPr>
        <w:t>ni</w:t>
      </w:r>
      <w:proofErr w:type="spellEnd"/>
      <w:r w:rsidRPr="00E229C0">
        <w:rPr>
          <w:rStyle w:val="mo"/>
          <w:rFonts w:ascii="MathJax_Main" w:hAnsi="MathJax_Main"/>
          <w:sz w:val="20"/>
          <w:bdr w:val="none" w:sz="0" w:space="0" w:color="auto" w:frame="1"/>
        </w:rPr>
        <w:t>(</w:t>
      </w:r>
      <w:r w:rsidRPr="00E229C0">
        <w:rPr>
          <w:rStyle w:val="mi"/>
          <w:rFonts w:ascii="MathJax_Math-italic" w:hAnsi="MathJax_Math-italic"/>
          <w:sz w:val="20"/>
          <w:bdr w:val="none" w:sz="0" w:space="0" w:color="auto" w:frame="1"/>
        </w:rPr>
        <w:t>t</w:t>
      </w:r>
      <w:r w:rsidRPr="00E229C0">
        <w:rPr>
          <w:rStyle w:val="mo"/>
          <w:rFonts w:ascii="MathJax_Main" w:hAnsi="MathJax_Main"/>
          <w:sz w:val="20"/>
          <w:bdr w:val="none" w:sz="0" w:space="0" w:color="auto" w:frame="1"/>
        </w:rPr>
        <w:t>)=</w:t>
      </w:r>
      <w:r w:rsidRPr="00E229C0">
        <w:rPr>
          <w:rStyle w:val="mo"/>
          <w:rFonts w:ascii="MathJax_Size3" w:hAnsi="MathJax_Size3"/>
          <w:sz w:val="20"/>
          <w:bdr w:val="none" w:sz="0" w:space="0" w:color="auto" w:frame="1"/>
        </w:rPr>
        <w:t>(</w:t>
      </w:r>
      <w:proofErr w:type="spellStart"/>
      <w:r w:rsidRPr="00E229C0">
        <w:rPr>
          <w:rStyle w:val="mi"/>
          <w:rFonts w:ascii="MathJax_Math-italic" w:hAnsi="MathJax_Math-italic"/>
          <w:sz w:val="20"/>
          <w:bdr w:val="none" w:sz="0" w:space="0" w:color="auto" w:frame="1"/>
        </w:rPr>
        <w:t>ni</w:t>
      </w:r>
      <w:proofErr w:type="spellEnd"/>
      <w:r w:rsidRPr="00E229C0">
        <w:rPr>
          <w:rStyle w:val="mo"/>
          <w:rFonts w:ascii="MathJax_Size3" w:hAnsi="MathJax_Size3"/>
          <w:sz w:val="20"/>
          <w:bdr w:val="none" w:sz="0" w:space="0" w:color="auto" w:frame="1"/>
        </w:rPr>
        <w:t>)</w:t>
      </w:r>
      <w:r w:rsidRPr="00E229C0">
        <w:rPr>
          <w:rStyle w:val="mo"/>
          <w:rFonts w:ascii="MathJax_Main" w:hAnsi="MathJax_Main"/>
          <w:sz w:val="20"/>
          <w:bdr w:val="none" w:sz="0" w:space="0" w:color="auto" w:frame="1"/>
        </w:rPr>
        <w:t>(</w:t>
      </w:r>
      <w:r w:rsidRPr="00E229C0">
        <w:rPr>
          <w:rStyle w:val="mn"/>
          <w:rFonts w:ascii="MathJax_Main" w:hAnsi="MathJax_Main"/>
          <w:sz w:val="20"/>
          <w:bdr w:val="none" w:sz="0" w:space="0" w:color="auto" w:frame="1"/>
        </w:rPr>
        <w:t>1</w:t>
      </w:r>
      <w:r w:rsidRPr="00E229C0">
        <w:rPr>
          <w:rStyle w:val="mo"/>
          <w:rFonts w:ascii="MathJax_Main" w:hAnsi="MathJax_Main"/>
          <w:sz w:val="20"/>
          <w:bdr w:val="none" w:sz="0" w:space="0" w:color="auto" w:frame="1"/>
        </w:rPr>
        <w:t>−</w:t>
      </w:r>
      <w:r w:rsidRPr="00E229C0">
        <w:rPr>
          <w:rStyle w:val="mi"/>
          <w:rFonts w:ascii="MathJax_Math-italic" w:hAnsi="MathJax_Math-italic"/>
          <w:sz w:val="20"/>
          <w:bdr w:val="none" w:sz="0" w:space="0" w:color="auto" w:frame="1"/>
        </w:rPr>
        <w:t>t</w:t>
      </w:r>
      <w:r w:rsidRPr="00E229C0">
        <w:rPr>
          <w:rStyle w:val="mo"/>
          <w:rFonts w:ascii="MathJax_Main" w:hAnsi="MathJax_Main"/>
          <w:sz w:val="20"/>
          <w:bdr w:val="none" w:sz="0" w:space="0" w:color="auto" w:frame="1"/>
        </w:rPr>
        <w:t>)</w:t>
      </w:r>
      <w:r w:rsidRPr="00E229C0">
        <w:rPr>
          <w:rStyle w:val="mi"/>
          <w:rFonts w:ascii="MathJax_Math-italic" w:hAnsi="MathJax_Math-italic"/>
          <w:sz w:val="15"/>
          <w:szCs w:val="17"/>
          <w:bdr w:val="none" w:sz="0" w:space="0" w:color="auto" w:frame="1"/>
        </w:rPr>
        <w:t>n</w:t>
      </w:r>
      <w:r w:rsidRPr="00E229C0">
        <w:rPr>
          <w:rStyle w:val="mo"/>
          <w:rFonts w:ascii="MathJax_Main" w:hAnsi="MathJax_Main"/>
          <w:sz w:val="15"/>
          <w:szCs w:val="17"/>
          <w:bdr w:val="none" w:sz="0" w:space="0" w:color="auto" w:frame="1"/>
        </w:rPr>
        <w:t>−</w:t>
      </w:r>
      <w:proofErr w:type="spellStart"/>
      <w:r w:rsidRPr="00E229C0">
        <w:rPr>
          <w:rStyle w:val="mi"/>
          <w:rFonts w:ascii="MathJax_Math-italic" w:hAnsi="MathJax_Math-italic"/>
          <w:sz w:val="15"/>
          <w:szCs w:val="17"/>
          <w:bdr w:val="none" w:sz="0" w:space="0" w:color="auto" w:frame="1"/>
        </w:rPr>
        <w:t>i</w:t>
      </w:r>
      <w:r w:rsidRPr="00E229C0">
        <w:rPr>
          <w:rStyle w:val="mi"/>
          <w:rFonts w:ascii="MathJax_Math-italic" w:hAnsi="MathJax_Math-italic"/>
          <w:sz w:val="20"/>
          <w:bdr w:val="none" w:sz="0" w:space="0" w:color="auto" w:frame="1"/>
        </w:rPr>
        <w:t>t</w:t>
      </w:r>
      <w:r w:rsidRPr="00E229C0">
        <w:rPr>
          <w:rStyle w:val="mi"/>
          <w:rFonts w:ascii="MathJax_Math-italic" w:hAnsi="MathJax_Math-italic"/>
          <w:sz w:val="15"/>
          <w:szCs w:val="17"/>
          <w:bdr w:val="none" w:sz="0" w:space="0" w:color="auto" w:frame="1"/>
        </w:rPr>
        <w:t>i</w:t>
      </w:r>
      <w:r w:rsidRPr="00E229C0">
        <w:rPr>
          <w:rStyle w:val="mjxassistivemathml"/>
          <w:sz w:val="18"/>
          <w:szCs w:val="19"/>
          <w:bdr w:val="none" w:sz="0" w:space="0" w:color="auto" w:frame="1"/>
        </w:rPr>
        <w:t>Bin</w:t>
      </w:r>
      <w:proofErr w:type="spellEnd"/>
      <w:r w:rsidRPr="00E229C0">
        <w:rPr>
          <w:rStyle w:val="mjxassistivemathml"/>
          <w:sz w:val="18"/>
          <w:szCs w:val="19"/>
          <w:bdr w:val="none" w:sz="0" w:space="0" w:color="auto" w:frame="1"/>
        </w:rPr>
        <w:t>(t)=(</w:t>
      </w:r>
      <w:proofErr w:type="spellStart"/>
      <w:r w:rsidRPr="00E229C0">
        <w:rPr>
          <w:rStyle w:val="mjxassistivemathml"/>
          <w:sz w:val="18"/>
          <w:szCs w:val="19"/>
          <w:bdr w:val="none" w:sz="0" w:space="0" w:color="auto" w:frame="1"/>
        </w:rPr>
        <w:t>ni</w:t>
      </w:r>
      <w:proofErr w:type="spellEnd"/>
      <w:r w:rsidRPr="00E229C0">
        <w:rPr>
          <w:rStyle w:val="mjxassistivemathml"/>
          <w:sz w:val="18"/>
          <w:szCs w:val="19"/>
          <w:bdr w:val="none" w:sz="0" w:space="0" w:color="auto" w:frame="1"/>
        </w:rPr>
        <w:t>)(1−t)n−</w:t>
      </w:r>
      <w:proofErr w:type="spellStart"/>
      <w:r w:rsidRPr="00E229C0">
        <w:rPr>
          <w:rStyle w:val="mjxassistivemathml"/>
          <w:sz w:val="18"/>
          <w:szCs w:val="19"/>
          <w:bdr w:val="none" w:sz="0" w:space="0" w:color="auto" w:frame="1"/>
        </w:rPr>
        <w:t>iti</w:t>
      </w:r>
      <w:proofErr w:type="spellEnd"/>
    </w:p>
    <w:p w:rsidR="00E229C0" w:rsidRPr="00E229C0" w:rsidRDefault="00E229C0" w:rsidP="00E229C0">
      <w:pPr>
        <w:pStyle w:val="NormalWeb"/>
        <w:spacing w:before="0" w:beforeAutospacing="0" w:after="144" w:afterAutospacing="0" w:line="301" w:lineRule="atLeast"/>
        <w:ind w:left="48" w:right="48"/>
        <w:jc w:val="both"/>
        <w:rPr>
          <w:rFonts w:ascii="Verdana" w:hAnsi="Verdana"/>
          <w:color w:val="000000"/>
          <w:sz w:val="22"/>
        </w:rPr>
      </w:pPr>
      <w:r w:rsidRPr="00E229C0">
        <w:rPr>
          <w:rFonts w:ascii="Verdana" w:hAnsi="Verdana"/>
          <w:color w:val="000000"/>
          <w:sz w:val="22"/>
        </w:rPr>
        <w:t>Where </w:t>
      </w:r>
      <w:r w:rsidRPr="00E229C0">
        <w:rPr>
          <w:rFonts w:ascii="Verdana" w:hAnsi="Verdana"/>
          <w:b/>
          <w:bCs/>
          <w:color w:val="000000"/>
          <w:sz w:val="22"/>
        </w:rPr>
        <w:t>n</w:t>
      </w:r>
      <w:r w:rsidRPr="00E229C0">
        <w:rPr>
          <w:rFonts w:ascii="Verdana" w:hAnsi="Verdana"/>
          <w:color w:val="000000"/>
          <w:sz w:val="22"/>
        </w:rPr>
        <w:t> is the polynomial degree, </w:t>
      </w:r>
      <w:proofErr w:type="spellStart"/>
      <w:r w:rsidRPr="00E229C0">
        <w:rPr>
          <w:rFonts w:ascii="Verdana" w:hAnsi="Verdana"/>
          <w:b/>
          <w:bCs/>
          <w:color w:val="000000"/>
          <w:sz w:val="22"/>
        </w:rPr>
        <w:t>i</w:t>
      </w:r>
      <w:proofErr w:type="spellEnd"/>
      <w:r w:rsidRPr="00E229C0">
        <w:rPr>
          <w:rFonts w:ascii="Verdana" w:hAnsi="Verdana"/>
          <w:color w:val="000000"/>
          <w:sz w:val="22"/>
        </w:rPr>
        <w:t> is the index, and </w:t>
      </w:r>
      <w:r w:rsidRPr="00E229C0">
        <w:rPr>
          <w:rFonts w:ascii="Verdana" w:hAnsi="Verdana"/>
          <w:b/>
          <w:bCs/>
          <w:color w:val="000000"/>
          <w:sz w:val="22"/>
        </w:rPr>
        <w:t>t</w:t>
      </w:r>
      <w:r w:rsidRPr="00E229C0">
        <w:rPr>
          <w:rFonts w:ascii="Verdana" w:hAnsi="Verdana"/>
          <w:color w:val="000000"/>
          <w:sz w:val="22"/>
        </w:rPr>
        <w:t> is the variable.</w:t>
      </w:r>
    </w:p>
    <w:p w:rsidR="00E229C0" w:rsidRPr="00E229C0" w:rsidRDefault="00E229C0" w:rsidP="00E229C0">
      <w:pPr>
        <w:pStyle w:val="NormalWeb"/>
        <w:spacing w:before="0" w:beforeAutospacing="0" w:after="0" w:afterAutospacing="0" w:line="301" w:lineRule="atLeast"/>
        <w:ind w:left="48" w:right="48"/>
        <w:jc w:val="both"/>
        <w:rPr>
          <w:rFonts w:ascii="Verdana" w:hAnsi="Verdana"/>
          <w:color w:val="000000"/>
          <w:sz w:val="22"/>
        </w:rPr>
      </w:pPr>
      <w:r w:rsidRPr="00E229C0">
        <w:rPr>
          <w:rFonts w:ascii="Verdana" w:hAnsi="Verdana"/>
          <w:color w:val="000000"/>
          <w:sz w:val="22"/>
        </w:rPr>
        <w:t xml:space="preserve">The simplest </w:t>
      </w:r>
      <w:proofErr w:type="spellStart"/>
      <w:r w:rsidRPr="00E229C0">
        <w:rPr>
          <w:rFonts w:ascii="Verdana" w:hAnsi="Verdana"/>
          <w:color w:val="000000"/>
          <w:sz w:val="22"/>
        </w:rPr>
        <w:t>Bézier</w:t>
      </w:r>
      <w:proofErr w:type="spellEnd"/>
      <w:r w:rsidRPr="00E229C0">
        <w:rPr>
          <w:rFonts w:ascii="Verdana" w:hAnsi="Verdana"/>
          <w:color w:val="000000"/>
          <w:sz w:val="22"/>
        </w:rPr>
        <w:t xml:space="preserve"> curve is the straight line from the point </w:t>
      </w:r>
      <w:r w:rsidRPr="00E229C0">
        <w:rPr>
          <w:rStyle w:val="mi"/>
          <w:rFonts w:ascii="MathJax_Math-italic" w:hAnsi="MathJax_Math-italic"/>
          <w:color w:val="000000"/>
          <w:sz w:val="22"/>
          <w:bdr w:val="none" w:sz="0" w:space="0" w:color="auto" w:frame="1"/>
        </w:rPr>
        <w:t>P</w:t>
      </w:r>
      <w:r w:rsidRPr="00E229C0">
        <w:rPr>
          <w:rStyle w:val="mn"/>
          <w:rFonts w:ascii="MathJax_Main" w:hAnsi="MathJax_Main"/>
          <w:color w:val="000000"/>
          <w:sz w:val="15"/>
          <w:szCs w:val="17"/>
          <w:bdr w:val="none" w:sz="0" w:space="0" w:color="auto" w:frame="1"/>
        </w:rPr>
        <w:t>0</w:t>
      </w:r>
      <w:r w:rsidRPr="00E229C0">
        <w:rPr>
          <w:rStyle w:val="mjxassistivemathml"/>
          <w:rFonts w:ascii="Verdana" w:hAnsi="Verdana"/>
          <w:color w:val="000000"/>
          <w:sz w:val="18"/>
          <w:szCs w:val="19"/>
          <w:bdr w:val="none" w:sz="0" w:space="0" w:color="auto" w:frame="1"/>
        </w:rPr>
        <w:t>P0</w:t>
      </w:r>
      <w:r w:rsidRPr="00E229C0">
        <w:rPr>
          <w:rFonts w:ascii="Verdana" w:hAnsi="Verdana"/>
          <w:color w:val="000000"/>
          <w:sz w:val="22"/>
        </w:rPr>
        <w:t> to </w:t>
      </w:r>
      <w:r w:rsidRPr="00E229C0">
        <w:rPr>
          <w:rStyle w:val="mi"/>
          <w:rFonts w:ascii="MathJax_Math-italic" w:hAnsi="MathJax_Math-italic"/>
          <w:color w:val="000000"/>
          <w:sz w:val="22"/>
          <w:bdr w:val="none" w:sz="0" w:space="0" w:color="auto" w:frame="1"/>
        </w:rPr>
        <w:t>P</w:t>
      </w:r>
      <w:r w:rsidRPr="00E229C0">
        <w:rPr>
          <w:rStyle w:val="mn"/>
          <w:rFonts w:ascii="MathJax_Main" w:hAnsi="MathJax_Main"/>
          <w:color w:val="000000"/>
          <w:sz w:val="15"/>
          <w:szCs w:val="17"/>
          <w:bdr w:val="none" w:sz="0" w:space="0" w:color="auto" w:frame="1"/>
        </w:rPr>
        <w:t>1</w:t>
      </w:r>
      <w:r w:rsidRPr="00E229C0">
        <w:rPr>
          <w:rStyle w:val="mjxassistivemathml"/>
          <w:rFonts w:ascii="Verdana" w:hAnsi="Verdana"/>
          <w:color w:val="000000"/>
          <w:sz w:val="18"/>
          <w:szCs w:val="19"/>
          <w:bdr w:val="none" w:sz="0" w:space="0" w:color="auto" w:frame="1"/>
        </w:rPr>
        <w:t>P1</w:t>
      </w:r>
      <w:r w:rsidRPr="00E229C0">
        <w:rPr>
          <w:rFonts w:ascii="Verdana" w:hAnsi="Verdana"/>
          <w:color w:val="000000"/>
          <w:sz w:val="22"/>
        </w:rPr>
        <w:t>. A quadratic Bezier curve is determined by three control points. A cubic Bezier curve is determined by four control points.</w:t>
      </w:r>
    </w:p>
    <w:p w:rsidR="00E229C0" w:rsidRDefault="00E229C0" w:rsidP="00E229C0">
      <w:pPr>
        <w:rPr>
          <w:rFonts w:ascii="Times New Roman" w:hAnsi="Times New Roman"/>
        </w:rPr>
      </w:pPr>
      <w:r>
        <w:rPr>
          <w:noProof/>
        </w:rPr>
        <w:drawing>
          <wp:inline distT="0" distB="0" distL="0" distR="0">
            <wp:extent cx="6838315" cy="2202815"/>
            <wp:effectExtent l="19050" t="0" r="635" b="0"/>
            <wp:docPr id="13" name="Picture 13" descr="Bezie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zier Curves"/>
                    <pic:cNvPicPr>
                      <a:picLocks noChangeAspect="1" noChangeArrowheads="1"/>
                    </pic:cNvPicPr>
                  </pic:nvPicPr>
                  <pic:blipFill>
                    <a:blip r:embed="rId14"/>
                    <a:srcRect/>
                    <a:stretch>
                      <a:fillRect/>
                    </a:stretch>
                  </pic:blipFill>
                  <pic:spPr bwMode="auto">
                    <a:xfrm>
                      <a:off x="0" y="0"/>
                      <a:ext cx="6838315" cy="2202815"/>
                    </a:xfrm>
                    <a:prstGeom prst="rect">
                      <a:avLst/>
                    </a:prstGeom>
                    <a:noFill/>
                    <a:ln w="9525">
                      <a:noFill/>
                      <a:miter lim="800000"/>
                      <a:headEnd/>
                      <a:tailEnd/>
                    </a:ln>
                  </pic:spPr>
                </pic:pic>
              </a:graphicData>
            </a:graphic>
          </wp:inline>
        </w:drawing>
      </w:r>
    </w:p>
    <w:p w:rsidR="00E229C0" w:rsidRPr="00E229C0" w:rsidRDefault="00E229C0" w:rsidP="00E229C0">
      <w:pPr>
        <w:pStyle w:val="Heading2"/>
        <w:spacing w:before="48" w:after="48" w:line="360" w:lineRule="atLeast"/>
        <w:ind w:right="48"/>
        <w:rPr>
          <w:rFonts w:ascii="Verdana" w:hAnsi="Verdana"/>
          <w:b w:val="0"/>
          <w:bCs w:val="0"/>
          <w:color w:val="121214"/>
          <w:spacing w:val="-13"/>
          <w:sz w:val="36"/>
          <w:szCs w:val="41"/>
        </w:rPr>
      </w:pPr>
      <w:r w:rsidRPr="00E229C0">
        <w:rPr>
          <w:rFonts w:ascii="Verdana" w:hAnsi="Verdana"/>
          <w:b w:val="0"/>
          <w:bCs w:val="0"/>
          <w:color w:val="121214"/>
          <w:spacing w:val="-13"/>
          <w:sz w:val="36"/>
          <w:szCs w:val="41"/>
        </w:rPr>
        <w:t>Properties of Bezier Curves</w:t>
      </w:r>
    </w:p>
    <w:p w:rsidR="00E229C0" w:rsidRDefault="00E229C0" w:rsidP="00E229C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Bezier curves have the following properties −</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They generally follow the shape of the control polygon, which consists of the segments joining the control points.</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They always pass through the first and last control points.</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They are contained in the convex hull of their defining control points.</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 degree of the polynomial defining the curve segment is one less that the number of defining polygon point. Therefore, for 4 control points, the degree of the polynomial is 3, i.e. cubic polynomial.</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Bezier curve generally follows the shape of the defining polygon.</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lastRenderedPageBreak/>
        <w:t>The direction of the tangent vector at the end points is same as that of the vector determined by first and last segments.</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 convex hull property for a Bezier curve ensures that the polynomial smoothly follows the control points.</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No straight line intersects a Bezier curve more times than it intersects its control polygon.</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They are invariant under an affine transformation.</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Bezier curves exhibit global control means moving a control point alters the shape of the whole curve.</w:t>
      </w:r>
    </w:p>
    <w:p w:rsidR="00E229C0" w:rsidRDefault="00E229C0" w:rsidP="00E229C0">
      <w:pPr>
        <w:pStyle w:val="NormalWeb"/>
        <w:numPr>
          <w:ilvl w:val="0"/>
          <w:numId w:val="6"/>
        </w:numPr>
        <w:spacing w:before="0" w:beforeAutospacing="0" w:after="144" w:afterAutospacing="0" w:line="301" w:lineRule="atLeast"/>
        <w:ind w:left="768" w:right="48"/>
        <w:jc w:val="both"/>
        <w:rPr>
          <w:rFonts w:ascii="Verdana" w:hAnsi="Verdana"/>
          <w:color w:val="000000"/>
          <w:sz w:val="18"/>
          <w:szCs w:val="18"/>
        </w:rPr>
      </w:pPr>
      <w:r>
        <w:rPr>
          <w:rFonts w:ascii="Verdana" w:hAnsi="Verdana"/>
          <w:color w:val="000000"/>
          <w:sz w:val="18"/>
          <w:szCs w:val="18"/>
        </w:rPr>
        <w:t>A given Bezier curve can be subdivided at a point t=t0 into two Bezier segments which join together at the point corresponding to the parameter value t=t0.</w:t>
      </w:r>
    </w:p>
    <w:p w:rsidR="00E229C0" w:rsidRPr="00E229C0" w:rsidRDefault="00E229C0" w:rsidP="00E229C0">
      <w:pPr>
        <w:pStyle w:val="Heading2"/>
        <w:spacing w:before="48" w:after="48" w:line="360" w:lineRule="atLeast"/>
        <w:ind w:right="48"/>
        <w:rPr>
          <w:rFonts w:ascii="Verdana" w:hAnsi="Verdana"/>
          <w:b w:val="0"/>
          <w:bCs w:val="0"/>
          <w:color w:val="121214"/>
          <w:spacing w:val="-13"/>
          <w:sz w:val="36"/>
          <w:szCs w:val="41"/>
        </w:rPr>
      </w:pPr>
      <w:r w:rsidRPr="00E229C0">
        <w:rPr>
          <w:rFonts w:ascii="Verdana" w:hAnsi="Verdana"/>
          <w:b w:val="0"/>
          <w:bCs w:val="0"/>
          <w:color w:val="121214"/>
          <w:spacing w:val="-13"/>
          <w:sz w:val="36"/>
          <w:szCs w:val="41"/>
        </w:rPr>
        <w:t>B-</w:t>
      </w:r>
      <w:proofErr w:type="spellStart"/>
      <w:r w:rsidRPr="00E229C0">
        <w:rPr>
          <w:rFonts w:ascii="Verdana" w:hAnsi="Verdana"/>
          <w:b w:val="0"/>
          <w:bCs w:val="0"/>
          <w:color w:val="121214"/>
          <w:spacing w:val="-13"/>
          <w:sz w:val="36"/>
          <w:szCs w:val="41"/>
        </w:rPr>
        <w:t>Spline</w:t>
      </w:r>
      <w:proofErr w:type="spellEnd"/>
      <w:r w:rsidRPr="00E229C0">
        <w:rPr>
          <w:rFonts w:ascii="Verdana" w:hAnsi="Verdana"/>
          <w:b w:val="0"/>
          <w:bCs w:val="0"/>
          <w:color w:val="121214"/>
          <w:spacing w:val="-13"/>
          <w:sz w:val="36"/>
          <w:szCs w:val="41"/>
        </w:rPr>
        <w:t xml:space="preserve"> Curves</w:t>
      </w:r>
    </w:p>
    <w:p w:rsidR="00E229C0" w:rsidRPr="00E229C0" w:rsidRDefault="00E229C0" w:rsidP="00E229C0">
      <w:pPr>
        <w:pStyle w:val="NormalWeb"/>
        <w:spacing w:before="0" w:beforeAutospacing="0" w:after="144" w:afterAutospacing="0"/>
        <w:ind w:left="48" w:right="48"/>
        <w:jc w:val="both"/>
        <w:rPr>
          <w:rFonts w:ascii="Verdana" w:hAnsi="Verdana"/>
          <w:color w:val="000000"/>
          <w:sz w:val="20"/>
        </w:rPr>
      </w:pPr>
      <w:r w:rsidRPr="00E229C0">
        <w:rPr>
          <w:rFonts w:ascii="Verdana" w:hAnsi="Verdana"/>
          <w:color w:val="000000"/>
          <w:sz w:val="20"/>
        </w:rPr>
        <w:t>The Bezier-curve produced by the Bernstein basis function has limited flexibility.</w:t>
      </w:r>
    </w:p>
    <w:p w:rsidR="00E229C0" w:rsidRDefault="00E229C0" w:rsidP="00E229C0">
      <w:pPr>
        <w:pStyle w:val="NormalWeb"/>
        <w:numPr>
          <w:ilvl w:val="0"/>
          <w:numId w:val="7"/>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First, the number of specified polygon vertices fixes the order of the resulting polynomial which defines the curve.</w:t>
      </w:r>
    </w:p>
    <w:p w:rsidR="00E229C0" w:rsidRDefault="00E229C0" w:rsidP="00E229C0">
      <w:pPr>
        <w:pStyle w:val="NormalWeb"/>
        <w:numPr>
          <w:ilvl w:val="0"/>
          <w:numId w:val="7"/>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second limiting characteristic is that the value of the blending function is nonzero for all parameter values over the entire curve.</w:t>
      </w:r>
    </w:p>
    <w:p w:rsidR="00E229C0" w:rsidRPr="00E229C0" w:rsidRDefault="00E229C0" w:rsidP="00E229C0">
      <w:pPr>
        <w:pStyle w:val="NormalWeb"/>
        <w:spacing w:before="0" w:beforeAutospacing="0" w:after="144" w:afterAutospacing="0"/>
        <w:ind w:left="48" w:right="48"/>
        <w:jc w:val="both"/>
        <w:rPr>
          <w:rFonts w:ascii="Verdana" w:hAnsi="Verdana"/>
          <w:color w:val="000000"/>
          <w:sz w:val="20"/>
        </w:rPr>
      </w:pPr>
      <w:r w:rsidRPr="00E229C0">
        <w:rPr>
          <w:rFonts w:ascii="Verdana" w:hAnsi="Verdana"/>
          <w:color w:val="000000"/>
          <w:sz w:val="20"/>
        </w:rPr>
        <w:t>The B-</w:t>
      </w:r>
      <w:proofErr w:type="spellStart"/>
      <w:r w:rsidRPr="00E229C0">
        <w:rPr>
          <w:rFonts w:ascii="Verdana" w:hAnsi="Verdana"/>
          <w:color w:val="000000"/>
          <w:sz w:val="20"/>
        </w:rPr>
        <w:t>spline</w:t>
      </w:r>
      <w:proofErr w:type="spellEnd"/>
      <w:r w:rsidRPr="00E229C0">
        <w:rPr>
          <w:rFonts w:ascii="Verdana" w:hAnsi="Verdana"/>
          <w:color w:val="000000"/>
          <w:sz w:val="20"/>
        </w:rPr>
        <w:t xml:space="preserve"> basis contains the Bernstein basis as the special case. The B-</w:t>
      </w:r>
      <w:proofErr w:type="spellStart"/>
      <w:r w:rsidRPr="00E229C0">
        <w:rPr>
          <w:rFonts w:ascii="Verdana" w:hAnsi="Verdana"/>
          <w:color w:val="000000"/>
          <w:sz w:val="20"/>
        </w:rPr>
        <w:t>spline</w:t>
      </w:r>
      <w:proofErr w:type="spellEnd"/>
      <w:r w:rsidRPr="00E229C0">
        <w:rPr>
          <w:rFonts w:ascii="Verdana" w:hAnsi="Verdana"/>
          <w:color w:val="000000"/>
          <w:sz w:val="20"/>
        </w:rPr>
        <w:t xml:space="preserve"> basis is non-global.</w:t>
      </w:r>
    </w:p>
    <w:p w:rsidR="00E229C0" w:rsidRPr="00E229C0" w:rsidRDefault="00E229C0" w:rsidP="00E229C0">
      <w:pPr>
        <w:pStyle w:val="NormalWeb"/>
        <w:spacing w:before="0" w:beforeAutospacing="0" w:after="0" w:afterAutospacing="0"/>
        <w:ind w:left="48" w:right="48"/>
        <w:jc w:val="both"/>
        <w:rPr>
          <w:rFonts w:ascii="Verdana" w:hAnsi="Verdana"/>
          <w:color w:val="000000"/>
          <w:sz w:val="20"/>
        </w:rPr>
      </w:pPr>
      <w:r w:rsidRPr="00E229C0">
        <w:rPr>
          <w:rFonts w:ascii="Verdana" w:hAnsi="Verdana"/>
          <w:color w:val="000000"/>
          <w:sz w:val="20"/>
        </w:rPr>
        <w:t>A B-</w:t>
      </w:r>
      <w:proofErr w:type="spellStart"/>
      <w:r w:rsidRPr="00E229C0">
        <w:rPr>
          <w:rFonts w:ascii="Verdana" w:hAnsi="Verdana"/>
          <w:color w:val="000000"/>
          <w:sz w:val="20"/>
        </w:rPr>
        <w:t>spline</w:t>
      </w:r>
      <w:proofErr w:type="spellEnd"/>
      <w:r w:rsidRPr="00E229C0">
        <w:rPr>
          <w:rFonts w:ascii="Verdana" w:hAnsi="Verdana"/>
          <w:color w:val="000000"/>
          <w:sz w:val="20"/>
        </w:rPr>
        <w:t xml:space="preserve"> curve is defined as a linear combination of control points Pi and B-</w:t>
      </w:r>
      <w:proofErr w:type="spellStart"/>
      <w:r w:rsidRPr="00E229C0">
        <w:rPr>
          <w:rFonts w:ascii="Verdana" w:hAnsi="Verdana"/>
          <w:color w:val="000000"/>
          <w:sz w:val="20"/>
        </w:rPr>
        <w:t>spline</w:t>
      </w:r>
      <w:proofErr w:type="spellEnd"/>
      <w:r w:rsidRPr="00E229C0">
        <w:rPr>
          <w:rFonts w:ascii="Verdana" w:hAnsi="Verdana"/>
          <w:color w:val="000000"/>
          <w:sz w:val="20"/>
        </w:rPr>
        <w:t xml:space="preserve"> basis function </w:t>
      </w:r>
      <w:proofErr w:type="spellStart"/>
      <w:r w:rsidRPr="00E229C0">
        <w:rPr>
          <w:rStyle w:val="mi"/>
          <w:rFonts w:ascii="MathJax_Math-italic" w:hAnsi="MathJax_Math-italic"/>
          <w:color w:val="000000"/>
          <w:sz w:val="20"/>
          <w:bdr w:val="none" w:sz="0" w:space="0" w:color="auto" w:frame="1"/>
        </w:rPr>
        <w:t>N</w:t>
      </w:r>
      <w:r w:rsidRPr="00E229C0">
        <w:rPr>
          <w:rStyle w:val="mi"/>
          <w:rFonts w:ascii="MathJax_Math-italic" w:hAnsi="MathJax_Math-italic"/>
          <w:color w:val="000000"/>
          <w:sz w:val="13"/>
          <w:szCs w:val="17"/>
          <w:bdr w:val="none" w:sz="0" w:space="0" w:color="auto" w:frame="1"/>
        </w:rPr>
        <w:t>i</w:t>
      </w:r>
      <w:r w:rsidRPr="00E229C0">
        <w:rPr>
          <w:rStyle w:val="mo"/>
          <w:rFonts w:ascii="MathJax_Main" w:eastAsiaTheme="majorEastAsia" w:hAnsi="MathJax_Main"/>
          <w:color w:val="000000"/>
          <w:sz w:val="13"/>
          <w:szCs w:val="17"/>
          <w:bdr w:val="none" w:sz="0" w:space="0" w:color="auto" w:frame="1"/>
        </w:rPr>
        <w:t>,</w:t>
      </w:r>
      <w:r w:rsidRPr="00E229C0">
        <w:rPr>
          <w:rStyle w:val="mjxassistivemathml"/>
          <w:rFonts w:ascii="Verdana" w:hAnsi="Verdana"/>
          <w:color w:val="000000"/>
          <w:sz w:val="16"/>
          <w:szCs w:val="19"/>
          <w:bdr w:val="none" w:sz="0" w:space="0" w:color="auto" w:frame="1"/>
        </w:rPr>
        <w:t>Ni</w:t>
      </w:r>
      <w:proofErr w:type="spellEnd"/>
      <w:r w:rsidRPr="00E229C0">
        <w:rPr>
          <w:rStyle w:val="mjxassistivemathml"/>
          <w:rFonts w:ascii="Verdana" w:hAnsi="Verdana"/>
          <w:color w:val="000000"/>
          <w:sz w:val="16"/>
          <w:szCs w:val="19"/>
          <w:bdr w:val="none" w:sz="0" w:space="0" w:color="auto" w:frame="1"/>
        </w:rPr>
        <w:t>,</w:t>
      </w:r>
      <w:r w:rsidRPr="00E229C0">
        <w:rPr>
          <w:rFonts w:ascii="Verdana" w:hAnsi="Verdana"/>
          <w:color w:val="000000"/>
          <w:sz w:val="20"/>
        </w:rPr>
        <w:t> k (t) given by</w:t>
      </w:r>
    </w:p>
    <w:p w:rsidR="00E229C0" w:rsidRDefault="00E229C0" w:rsidP="00E229C0">
      <w:pPr>
        <w:pStyle w:val="NormalWeb"/>
        <w:spacing w:before="0" w:beforeAutospacing="0" w:after="0" w:afterAutospacing="0"/>
        <w:ind w:left="48" w:right="48"/>
        <w:jc w:val="both"/>
        <w:rPr>
          <w:rFonts w:ascii="Verdana" w:hAnsi="Verdana"/>
          <w:color w:val="000000"/>
        </w:rPr>
      </w:pPr>
      <w:r>
        <w:rPr>
          <w:rStyle w:val="mi"/>
          <w:rFonts w:ascii="MathJax_Math-italic" w:hAnsi="MathJax_Math-italic"/>
          <w:color w:val="000000"/>
          <w:bdr w:val="none" w:sz="0" w:space="0" w:color="auto" w:frame="1"/>
        </w:rPr>
        <w:t>C</w:t>
      </w:r>
      <w:r>
        <w:rPr>
          <w:rStyle w:val="mo"/>
          <w:rFonts w:ascii="MathJax_Main" w:eastAsiaTheme="majorEastAsia" w:hAnsi="MathJax_Main"/>
          <w:color w:val="000000"/>
          <w:bdr w:val="none" w:sz="0" w:space="0" w:color="auto" w:frame="1"/>
        </w:rPr>
        <w:t>(</w:t>
      </w:r>
      <w:r>
        <w:rPr>
          <w:rStyle w:val="mi"/>
          <w:rFonts w:ascii="MathJax_Math-italic" w:hAnsi="MathJax_Math-italic"/>
          <w:color w:val="000000"/>
          <w:bdr w:val="none" w:sz="0" w:space="0" w:color="auto" w:frame="1"/>
        </w:rPr>
        <w:t>t</w:t>
      </w:r>
      <w:r>
        <w:rPr>
          <w:rStyle w:val="mo"/>
          <w:rFonts w:ascii="MathJax_Main" w:eastAsiaTheme="majorEastAsia" w:hAnsi="MathJax_Main"/>
          <w:color w:val="000000"/>
          <w:bdr w:val="none" w:sz="0" w:space="0" w:color="auto" w:frame="1"/>
        </w:rPr>
        <w:t>)=</w:t>
      </w:r>
      <w:r>
        <w:rPr>
          <w:rStyle w:val="mo"/>
          <w:rFonts w:ascii="MathJax_Size1" w:eastAsiaTheme="majorEastAsia" w:hAnsi="MathJax_Size1"/>
          <w:color w:val="000000"/>
          <w:bdr w:val="none" w:sz="0" w:space="0" w:color="auto" w:frame="1"/>
        </w:rPr>
        <w:t>∑</w:t>
      </w:r>
      <w:r>
        <w:rPr>
          <w:rStyle w:val="mi"/>
          <w:rFonts w:ascii="MathJax_Math-italic" w:hAnsi="MathJax_Math-italic"/>
          <w:color w:val="000000"/>
          <w:sz w:val="17"/>
          <w:szCs w:val="17"/>
          <w:bdr w:val="none" w:sz="0" w:space="0" w:color="auto" w:frame="1"/>
        </w:rPr>
        <w:t>ni</w:t>
      </w:r>
      <w:r>
        <w:rPr>
          <w:rStyle w:val="mo"/>
          <w:rFonts w:ascii="MathJax_Main" w:eastAsiaTheme="majorEastAsia" w:hAnsi="MathJax_Main"/>
          <w:color w:val="000000"/>
          <w:sz w:val="17"/>
          <w:szCs w:val="17"/>
          <w:bdr w:val="none" w:sz="0" w:space="0" w:color="auto" w:frame="1"/>
        </w:rPr>
        <w:t>=</w:t>
      </w:r>
      <w:r>
        <w:rPr>
          <w:rStyle w:val="mn"/>
          <w:rFonts w:ascii="MathJax_Main" w:hAnsi="MathJax_Main"/>
          <w:color w:val="000000"/>
          <w:sz w:val="17"/>
          <w:szCs w:val="17"/>
          <w:bdr w:val="none" w:sz="0" w:space="0" w:color="auto" w:frame="1"/>
        </w:rPr>
        <w:t>0</w:t>
      </w:r>
      <w:r>
        <w:rPr>
          <w:rStyle w:val="mi"/>
          <w:rFonts w:ascii="MathJax_Math-italic" w:hAnsi="MathJax_Math-italic"/>
          <w:color w:val="000000"/>
          <w:bdr w:val="none" w:sz="0" w:space="0" w:color="auto" w:frame="1"/>
        </w:rPr>
        <w:t>P</w:t>
      </w:r>
      <w:r>
        <w:rPr>
          <w:rStyle w:val="mi"/>
          <w:rFonts w:ascii="MathJax_Math-italic" w:hAnsi="MathJax_Math-italic"/>
          <w:color w:val="000000"/>
          <w:sz w:val="17"/>
          <w:szCs w:val="17"/>
          <w:bdr w:val="none" w:sz="0" w:space="0" w:color="auto" w:frame="1"/>
        </w:rPr>
        <w:t>i</w:t>
      </w:r>
      <w:r>
        <w:rPr>
          <w:rStyle w:val="mi"/>
          <w:rFonts w:ascii="MathJax_Math-italic" w:hAnsi="MathJax_Math-italic"/>
          <w:color w:val="000000"/>
          <w:bdr w:val="none" w:sz="0" w:space="0" w:color="auto" w:frame="1"/>
        </w:rPr>
        <w:t>N</w:t>
      </w:r>
      <w:r>
        <w:rPr>
          <w:rStyle w:val="mi"/>
          <w:rFonts w:ascii="MathJax_Math-italic" w:hAnsi="MathJax_Math-italic"/>
          <w:color w:val="000000"/>
          <w:sz w:val="17"/>
          <w:szCs w:val="17"/>
          <w:bdr w:val="none" w:sz="0" w:space="0" w:color="auto" w:frame="1"/>
        </w:rPr>
        <w:t>i</w:t>
      </w:r>
      <w:r>
        <w:rPr>
          <w:rStyle w:val="mo"/>
          <w:rFonts w:ascii="MathJax_Main" w:eastAsiaTheme="majorEastAsia" w:hAnsi="MathJax_Main"/>
          <w:color w:val="000000"/>
          <w:sz w:val="17"/>
          <w:szCs w:val="17"/>
          <w:bdr w:val="none" w:sz="0" w:space="0" w:color="auto" w:frame="1"/>
        </w:rPr>
        <w:t>,</w:t>
      </w:r>
      <w:r>
        <w:rPr>
          <w:rStyle w:val="mi"/>
          <w:rFonts w:ascii="MathJax_Math-italic" w:hAnsi="MathJax_Math-italic"/>
          <w:color w:val="000000"/>
          <w:sz w:val="17"/>
          <w:szCs w:val="17"/>
          <w:bdr w:val="none" w:sz="0" w:space="0" w:color="auto" w:frame="1"/>
        </w:rPr>
        <w:t>k</w:t>
      </w:r>
      <w:r>
        <w:rPr>
          <w:rStyle w:val="mo"/>
          <w:rFonts w:ascii="MathJax_Main" w:eastAsiaTheme="majorEastAsia" w:hAnsi="MathJax_Main"/>
          <w:color w:val="000000"/>
          <w:bdr w:val="none" w:sz="0" w:space="0" w:color="auto" w:frame="1"/>
        </w:rPr>
        <w:t>(</w:t>
      </w:r>
      <w:r>
        <w:rPr>
          <w:rStyle w:val="mi"/>
          <w:rFonts w:ascii="MathJax_Math-italic" w:hAnsi="MathJax_Math-italic"/>
          <w:color w:val="000000"/>
          <w:bdr w:val="none" w:sz="0" w:space="0" w:color="auto" w:frame="1"/>
        </w:rPr>
        <w:t>t</w:t>
      </w:r>
      <w:r>
        <w:rPr>
          <w:rStyle w:val="mo"/>
          <w:rFonts w:ascii="MathJax_Main" w:eastAsiaTheme="majorEastAsia" w:hAnsi="MathJax_Main"/>
          <w:color w:val="000000"/>
          <w:bdr w:val="none" w:sz="0" w:space="0" w:color="auto" w:frame="1"/>
        </w:rPr>
        <w:t>),</w:t>
      </w:r>
      <w:r>
        <w:rPr>
          <w:rStyle w:val="mjxassistivemathml"/>
          <w:rFonts w:ascii="Verdana" w:hAnsi="Verdana"/>
          <w:color w:val="000000"/>
          <w:sz w:val="19"/>
          <w:szCs w:val="19"/>
          <w:bdr w:val="none" w:sz="0" w:space="0" w:color="auto" w:frame="1"/>
        </w:rPr>
        <w:t>C(t)=∑i=0nPiNi,k(t),</w:t>
      </w:r>
      <w:r>
        <w:rPr>
          <w:rFonts w:ascii="Verdana" w:hAnsi="Verdana"/>
          <w:color w:val="000000"/>
        </w:rPr>
        <w:t> </w:t>
      </w:r>
      <w:r>
        <w:rPr>
          <w:rStyle w:val="mi"/>
          <w:rFonts w:ascii="MathJax_Math-italic" w:hAnsi="MathJax_Math-italic"/>
          <w:color w:val="000000"/>
          <w:bdr w:val="none" w:sz="0" w:space="0" w:color="auto" w:frame="1"/>
        </w:rPr>
        <w:t>n</w:t>
      </w:r>
      <w:r>
        <w:rPr>
          <w:rStyle w:val="mo"/>
          <w:rFonts w:ascii="MathJax_Main" w:eastAsiaTheme="majorEastAsia" w:hAnsi="MathJax_Main"/>
          <w:color w:val="000000"/>
          <w:bdr w:val="none" w:sz="0" w:space="0" w:color="auto" w:frame="1"/>
        </w:rPr>
        <w:t>≥</w:t>
      </w:r>
      <w:r>
        <w:rPr>
          <w:rStyle w:val="mi"/>
          <w:rFonts w:ascii="MathJax_Math-italic" w:hAnsi="MathJax_Math-italic"/>
          <w:color w:val="000000"/>
          <w:bdr w:val="none" w:sz="0" w:space="0" w:color="auto" w:frame="1"/>
        </w:rPr>
        <w:t>k</w:t>
      </w:r>
      <w:r>
        <w:rPr>
          <w:rStyle w:val="mo"/>
          <w:rFonts w:ascii="MathJax_Main" w:eastAsiaTheme="majorEastAsia" w:hAnsi="MathJax_Main"/>
          <w:color w:val="000000"/>
          <w:bdr w:val="none" w:sz="0" w:space="0" w:color="auto" w:frame="1"/>
        </w:rPr>
        <w:t>−</w:t>
      </w:r>
      <w:r>
        <w:rPr>
          <w:rStyle w:val="mn"/>
          <w:rFonts w:ascii="MathJax_Main" w:hAnsi="MathJax_Main"/>
          <w:color w:val="000000"/>
          <w:bdr w:val="none" w:sz="0" w:space="0" w:color="auto" w:frame="1"/>
        </w:rPr>
        <w:t>1</w:t>
      </w:r>
      <w:r>
        <w:rPr>
          <w:rStyle w:val="mo"/>
          <w:rFonts w:ascii="MathJax_Main" w:eastAsiaTheme="majorEastAsia" w:hAnsi="MathJax_Main"/>
          <w:color w:val="000000"/>
          <w:bdr w:val="none" w:sz="0" w:space="0" w:color="auto" w:frame="1"/>
        </w:rPr>
        <w:t>,</w:t>
      </w:r>
      <w:r>
        <w:rPr>
          <w:rStyle w:val="mjxassistivemathml"/>
          <w:rFonts w:ascii="Verdana" w:hAnsi="Verdana"/>
          <w:color w:val="000000"/>
          <w:sz w:val="19"/>
          <w:szCs w:val="19"/>
          <w:bdr w:val="none" w:sz="0" w:space="0" w:color="auto" w:frame="1"/>
        </w:rPr>
        <w:t>n≥k−1,</w:t>
      </w:r>
      <w:r>
        <w:rPr>
          <w:rFonts w:ascii="Verdana" w:hAnsi="Verdana"/>
          <w:color w:val="000000"/>
        </w:rPr>
        <w:t> </w:t>
      </w:r>
      <w:r>
        <w:rPr>
          <w:rStyle w:val="mi"/>
          <w:rFonts w:ascii="MathJax_Math-italic" w:hAnsi="MathJax_Math-italic"/>
          <w:color w:val="000000"/>
          <w:bdr w:val="none" w:sz="0" w:space="0" w:color="auto" w:frame="1"/>
        </w:rPr>
        <w:t>tϵ</w:t>
      </w:r>
      <w:r>
        <w:rPr>
          <w:rStyle w:val="mo"/>
          <w:rFonts w:ascii="MathJax_Main" w:eastAsiaTheme="majorEastAsia" w:hAnsi="MathJax_Main"/>
          <w:color w:val="000000"/>
          <w:bdr w:val="none" w:sz="0" w:space="0" w:color="auto" w:frame="1"/>
        </w:rPr>
        <w:t>[</w:t>
      </w:r>
      <w:r>
        <w:rPr>
          <w:rStyle w:val="mi"/>
          <w:rFonts w:ascii="MathJax_Math-italic" w:hAnsi="MathJax_Math-italic"/>
          <w:color w:val="000000"/>
          <w:bdr w:val="none" w:sz="0" w:space="0" w:color="auto" w:frame="1"/>
        </w:rPr>
        <w:t>tk</w:t>
      </w:r>
      <w:r>
        <w:rPr>
          <w:rStyle w:val="mo"/>
          <w:rFonts w:ascii="MathJax_Main" w:eastAsiaTheme="majorEastAsia" w:hAnsi="MathJax_Main"/>
          <w:color w:val="000000"/>
          <w:bdr w:val="none" w:sz="0" w:space="0" w:color="auto" w:frame="1"/>
        </w:rPr>
        <w:t>−</w:t>
      </w:r>
      <w:r>
        <w:rPr>
          <w:rStyle w:val="mn"/>
          <w:rFonts w:ascii="MathJax_Main" w:hAnsi="MathJax_Main"/>
          <w:color w:val="000000"/>
          <w:bdr w:val="none" w:sz="0" w:space="0" w:color="auto" w:frame="1"/>
        </w:rPr>
        <w:t>1</w:t>
      </w:r>
      <w:r>
        <w:rPr>
          <w:rStyle w:val="mo"/>
          <w:rFonts w:ascii="MathJax_Main" w:eastAsiaTheme="majorEastAsia" w:hAnsi="MathJax_Main"/>
          <w:color w:val="000000"/>
          <w:bdr w:val="none" w:sz="0" w:space="0" w:color="auto" w:frame="1"/>
        </w:rPr>
        <w:t>,</w:t>
      </w:r>
      <w:r>
        <w:rPr>
          <w:rStyle w:val="mi"/>
          <w:rFonts w:ascii="MathJax_Math-italic" w:hAnsi="MathJax_Math-italic"/>
          <w:color w:val="000000"/>
          <w:bdr w:val="none" w:sz="0" w:space="0" w:color="auto" w:frame="1"/>
        </w:rPr>
        <w:t>tn</w:t>
      </w:r>
      <w:r>
        <w:rPr>
          <w:rStyle w:val="mo"/>
          <w:rFonts w:ascii="MathJax_Main" w:eastAsiaTheme="majorEastAsia" w:hAnsi="MathJax_Main"/>
          <w:color w:val="000000"/>
          <w:bdr w:val="none" w:sz="0" w:space="0" w:color="auto" w:frame="1"/>
        </w:rPr>
        <w:t>+</w:t>
      </w:r>
      <w:r>
        <w:rPr>
          <w:rStyle w:val="mn"/>
          <w:rFonts w:ascii="MathJax_Main" w:hAnsi="MathJax_Main"/>
          <w:color w:val="000000"/>
          <w:bdr w:val="none" w:sz="0" w:space="0" w:color="auto" w:frame="1"/>
        </w:rPr>
        <w:t>1</w:t>
      </w:r>
      <w:r>
        <w:rPr>
          <w:rStyle w:val="mo"/>
          <w:rFonts w:ascii="MathJax_Main" w:eastAsiaTheme="majorEastAsia" w:hAnsi="MathJax_Main"/>
          <w:color w:val="000000"/>
          <w:bdr w:val="none" w:sz="0" w:space="0" w:color="auto" w:frame="1"/>
        </w:rPr>
        <w:t>]</w:t>
      </w:r>
      <w:r>
        <w:rPr>
          <w:rStyle w:val="mjxassistivemathml"/>
          <w:rFonts w:ascii="Verdana" w:hAnsi="Verdana"/>
          <w:color w:val="000000"/>
          <w:sz w:val="19"/>
          <w:szCs w:val="19"/>
          <w:bdr w:val="none" w:sz="0" w:space="0" w:color="auto" w:frame="1"/>
        </w:rPr>
        <w:t>t</w:t>
      </w:r>
      <w:r>
        <w:rPr>
          <w:rStyle w:val="mjxassistivemathml"/>
          <w:rFonts w:ascii="Arial" w:hAnsi="Arial" w:cs="Arial"/>
          <w:color w:val="000000"/>
          <w:sz w:val="19"/>
          <w:szCs w:val="19"/>
          <w:bdr w:val="none" w:sz="0" w:space="0" w:color="auto" w:frame="1"/>
        </w:rPr>
        <w:t>ϵ</w:t>
      </w:r>
      <w:r>
        <w:rPr>
          <w:rStyle w:val="mjxassistivemathml"/>
          <w:rFonts w:ascii="Verdana" w:hAnsi="Verdana"/>
          <w:color w:val="000000"/>
          <w:sz w:val="19"/>
          <w:szCs w:val="19"/>
          <w:bdr w:val="none" w:sz="0" w:space="0" w:color="auto" w:frame="1"/>
        </w:rPr>
        <w:t>[tk−1,tn+1]</w:t>
      </w:r>
    </w:p>
    <w:p w:rsidR="00E229C0" w:rsidRDefault="00E229C0" w:rsidP="00E229C0">
      <w:pPr>
        <w:pStyle w:val="NormalWeb"/>
        <w:spacing w:before="0" w:beforeAutospacing="0" w:after="144" w:afterAutospacing="0"/>
        <w:ind w:left="48" w:right="48"/>
        <w:jc w:val="both"/>
        <w:rPr>
          <w:rFonts w:ascii="Verdana" w:hAnsi="Verdana"/>
          <w:color w:val="000000"/>
        </w:rPr>
      </w:pPr>
      <w:r>
        <w:rPr>
          <w:rFonts w:ascii="Verdana" w:hAnsi="Verdana"/>
          <w:color w:val="000000"/>
        </w:rPr>
        <w:t>Where,</w:t>
      </w:r>
    </w:p>
    <w:p w:rsidR="00E229C0" w:rsidRDefault="00E229C0" w:rsidP="00E229C0">
      <w:pPr>
        <w:pStyle w:val="NormalWeb"/>
        <w:numPr>
          <w:ilvl w:val="0"/>
          <w:numId w:val="8"/>
        </w:numPr>
        <w:spacing w:before="0" w:beforeAutospacing="0" w:after="0" w:afterAutospacing="0"/>
        <w:ind w:left="768" w:right="48"/>
        <w:jc w:val="both"/>
        <w:rPr>
          <w:rFonts w:ascii="Verdana" w:hAnsi="Verdana"/>
          <w:color w:val="000000"/>
          <w:sz w:val="18"/>
          <w:szCs w:val="18"/>
        </w:rPr>
      </w:pPr>
      <w:r>
        <w:rPr>
          <w:rFonts w:ascii="Verdana" w:hAnsi="Verdana"/>
          <w:color w:val="000000"/>
          <w:sz w:val="18"/>
          <w:szCs w:val="18"/>
        </w:rPr>
        <w:t>{</w:t>
      </w:r>
      <w:proofErr w:type="spellStart"/>
      <w:r>
        <w:rPr>
          <w:rStyle w:val="mi"/>
          <w:rFonts w:ascii="MathJax_Math-italic" w:hAnsi="MathJax_Math-italic"/>
          <w:color w:val="000000"/>
          <w:bdr w:val="none" w:sz="0" w:space="0" w:color="auto" w:frame="1"/>
        </w:rPr>
        <w:t>p</w:t>
      </w:r>
      <w:r>
        <w:rPr>
          <w:rStyle w:val="mi"/>
          <w:rFonts w:ascii="MathJax_Math-italic" w:hAnsi="MathJax_Math-italic"/>
          <w:color w:val="000000"/>
          <w:sz w:val="17"/>
          <w:szCs w:val="17"/>
          <w:bdr w:val="none" w:sz="0" w:space="0" w:color="auto" w:frame="1"/>
        </w:rPr>
        <w:t>i</w:t>
      </w:r>
      <w:r>
        <w:rPr>
          <w:rStyle w:val="mjxassistivemathml"/>
          <w:rFonts w:ascii="Verdana" w:hAnsi="Verdana"/>
          <w:color w:val="000000"/>
          <w:sz w:val="19"/>
          <w:szCs w:val="19"/>
          <w:bdr w:val="none" w:sz="0" w:space="0" w:color="auto" w:frame="1"/>
        </w:rPr>
        <w:t>pi</w:t>
      </w:r>
      <w:proofErr w:type="spellEnd"/>
      <w:r>
        <w:rPr>
          <w:rFonts w:ascii="Verdana" w:hAnsi="Verdana"/>
          <w:color w:val="000000"/>
          <w:sz w:val="18"/>
          <w:szCs w:val="18"/>
        </w:rPr>
        <w:t xml:space="preserve">: </w:t>
      </w:r>
      <w:proofErr w:type="spellStart"/>
      <w:r>
        <w:rPr>
          <w:rFonts w:ascii="Verdana" w:hAnsi="Verdana"/>
          <w:color w:val="000000"/>
          <w:sz w:val="18"/>
          <w:szCs w:val="18"/>
        </w:rPr>
        <w:t>i</w:t>
      </w:r>
      <w:proofErr w:type="spellEnd"/>
      <w:r>
        <w:rPr>
          <w:rFonts w:ascii="Verdana" w:hAnsi="Verdana"/>
          <w:color w:val="000000"/>
          <w:sz w:val="18"/>
          <w:szCs w:val="18"/>
        </w:rPr>
        <w:t>=0, 1, 2….n} are the control points</w:t>
      </w:r>
    </w:p>
    <w:p w:rsidR="00E229C0" w:rsidRDefault="00E229C0" w:rsidP="00E229C0">
      <w:pPr>
        <w:pStyle w:val="NormalWeb"/>
        <w:numPr>
          <w:ilvl w:val="0"/>
          <w:numId w:val="8"/>
        </w:numPr>
        <w:spacing w:before="0" w:beforeAutospacing="0" w:after="144" w:afterAutospacing="0"/>
        <w:ind w:left="768" w:right="48"/>
        <w:jc w:val="both"/>
        <w:rPr>
          <w:rFonts w:ascii="Verdana" w:hAnsi="Verdana"/>
          <w:color w:val="000000"/>
          <w:sz w:val="18"/>
          <w:szCs w:val="18"/>
        </w:rPr>
      </w:pPr>
      <w:proofErr w:type="gramStart"/>
      <w:r>
        <w:rPr>
          <w:rFonts w:ascii="Verdana" w:hAnsi="Verdana"/>
          <w:color w:val="000000"/>
          <w:sz w:val="18"/>
          <w:szCs w:val="18"/>
        </w:rPr>
        <w:t>k</w:t>
      </w:r>
      <w:proofErr w:type="gramEnd"/>
      <w:r>
        <w:rPr>
          <w:rFonts w:ascii="Verdana" w:hAnsi="Verdana"/>
          <w:color w:val="000000"/>
          <w:sz w:val="18"/>
          <w:szCs w:val="18"/>
        </w:rPr>
        <w:t xml:space="preserve"> is the order of the polynomial segments of the B-</w:t>
      </w:r>
      <w:proofErr w:type="spellStart"/>
      <w:r>
        <w:rPr>
          <w:rFonts w:ascii="Verdana" w:hAnsi="Verdana"/>
          <w:color w:val="000000"/>
          <w:sz w:val="18"/>
          <w:szCs w:val="18"/>
        </w:rPr>
        <w:t>spline</w:t>
      </w:r>
      <w:proofErr w:type="spellEnd"/>
      <w:r>
        <w:rPr>
          <w:rFonts w:ascii="Verdana" w:hAnsi="Verdana"/>
          <w:color w:val="000000"/>
          <w:sz w:val="18"/>
          <w:szCs w:val="18"/>
        </w:rPr>
        <w:t xml:space="preserve"> curve. Order k means that the curve is made up of piecewise polynomial segments of degree k - 1,</w:t>
      </w:r>
    </w:p>
    <w:p w:rsidR="00E229C0" w:rsidRDefault="00E229C0" w:rsidP="00E229C0">
      <w:pPr>
        <w:pStyle w:val="NormalWeb"/>
        <w:numPr>
          <w:ilvl w:val="0"/>
          <w:numId w:val="8"/>
        </w:numPr>
        <w:spacing w:before="0" w:beforeAutospacing="0" w:after="0" w:afterAutospacing="0"/>
        <w:ind w:left="768" w:right="48"/>
        <w:jc w:val="both"/>
        <w:rPr>
          <w:rFonts w:ascii="Verdana" w:hAnsi="Verdana"/>
          <w:color w:val="000000"/>
          <w:sz w:val="18"/>
          <w:szCs w:val="18"/>
        </w:rPr>
      </w:pPr>
      <w:proofErr w:type="gramStart"/>
      <w:r>
        <w:rPr>
          <w:rFonts w:ascii="Verdana" w:hAnsi="Verdana"/>
          <w:color w:val="000000"/>
          <w:sz w:val="18"/>
          <w:szCs w:val="18"/>
        </w:rPr>
        <w:t>the</w:t>
      </w:r>
      <w:proofErr w:type="gramEnd"/>
      <w:r>
        <w:rPr>
          <w:rFonts w:ascii="Verdana" w:hAnsi="Verdana"/>
          <w:color w:val="000000"/>
          <w:sz w:val="18"/>
          <w:szCs w:val="18"/>
        </w:rPr>
        <w:t> </w:t>
      </w:r>
      <w:proofErr w:type="spellStart"/>
      <w:r>
        <w:rPr>
          <w:rStyle w:val="mi"/>
          <w:rFonts w:ascii="MathJax_Math-italic" w:hAnsi="MathJax_Math-italic"/>
          <w:color w:val="000000"/>
          <w:bdr w:val="none" w:sz="0" w:space="0" w:color="auto" w:frame="1"/>
        </w:rPr>
        <w:t>N</w:t>
      </w:r>
      <w:r>
        <w:rPr>
          <w:rStyle w:val="mi"/>
          <w:rFonts w:ascii="MathJax_Math-italic" w:hAnsi="MathJax_Math-italic"/>
          <w:color w:val="000000"/>
          <w:sz w:val="17"/>
          <w:szCs w:val="17"/>
          <w:bdr w:val="none" w:sz="0" w:space="0" w:color="auto" w:frame="1"/>
        </w:rPr>
        <w:t>i</w:t>
      </w:r>
      <w:r>
        <w:rPr>
          <w:rStyle w:val="mo"/>
          <w:rFonts w:ascii="MathJax_Main" w:eastAsiaTheme="majorEastAsia" w:hAnsi="MathJax_Main"/>
          <w:color w:val="000000"/>
          <w:sz w:val="17"/>
          <w:szCs w:val="17"/>
          <w:bdr w:val="none" w:sz="0" w:space="0" w:color="auto" w:frame="1"/>
        </w:rPr>
        <w:t>,</w:t>
      </w:r>
      <w:r>
        <w:rPr>
          <w:rStyle w:val="mi"/>
          <w:rFonts w:ascii="MathJax_Math-italic" w:hAnsi="MathJax_Math-italic"/>
          <w:color w:val="000000"/>
          <w:sz w:val="17"/>
          <w:szCs w:val="17"/>
          <w:bdr w:val="none" w:sz="0" w:space="0" w:color="auto" w:frame="1"/>
        </w:rPr>
        <w:t>k</w:t>
      </w:r>
      <w:proofErr w:type="spellEnd"/>
      <w:r>
        <w:rPr>
          <w:rStyle w:val="mo"/>
          <w:rFonts w:ascii="MathJax_Main" w:eastAsiaTheme="majorEastAsia" w:hAnsi="MathJax_Main"/>
          <w:color w:val="000000"/>
          <w:bdr w:val="none" w:sz="0" w:space="0" w:color="auto" w:frame="1"/>
        </w:rPr>
        <w:t>(</w:t>
      </w:r>
      <w:r>
        <w:rPr>
          <w:rStyle w:val="mi"/>
          <w:rFonts w:ascii="MathJax_Math-italic" w:hAnsi="MathJax_Math-italic"/>
          <w:color w:val="000000"/>
          <w:bdr w:val="none" w:sz="0" w:space="0" w:color="auto" w:frame="1"/>
        </w:rPr>
        <w:t>t</w:t>
      </w:r>
      <w:r>
        <w:rPr>
          <w:rStyle w:val="mo"/>
          <w:rFonts w:ascii="MathJax_Main" w:eastAsiaTheme="majorEastAsia" w:hAnsi="MathJax_Main"/>
          <w:color w:val="000000"/>
          <w:bdr w:val="none" w:sz="0" w:space="0" w:color="auto" w:frame="1"/>
        </w:rPr>
        <w:t>)</w:t>
      </w:r>
      <w:proofErr w:type="spellStart"/>
      <w:r>
        <w:rPr>
          <w:rStyle w:val="mjxassistivemathml"/>
          <w:rFonts w:ascii="Verdana" w:hAnsi="Verdana"/>
          <w:color w:val="000000"/>
          <w:sz w:val="19"/>
          <w:szCs w:val="19"/>
          <w:bdr w:val="none" w:sz="0" w:space="0" w:color="auto" w:frame="1"/>
        </w:rPr>
        <w:t>Ni,k</w:t>
      </w:r>
      <w:proofErr w:type="spellEnd"/>
      <w:r>
        <w:rPr>
          <w:rStyle w:val="mjxassistivemathml"/>
          <w:rFonts w:ascii="Verdana" w:hAnsi="Verdana"/>
          <w:color w:val="000000"/>
          <w:sz w:val="19"/>
          <w:szCs w:val="19"/>
          <w:bdr w:val="none" w:sz="0" w:space="0" w:color="auto" w:frame="1"/>
        </w:rPr>
        <w:t>(t)</w:t>
      </w:r>
      <w:r>
        <w:rPr>
          <w:rFonts w:ascii="Verdana" w:hAnsi="Verdana"/>
          <w:color w:val="000000"/>
          <w:sz w:val="18"/>
          <w:szCs w:val="18"/>
        </w:rPr>
        <w:t> are the “normalized B-</w:t>
      </w:r>
      <w:proofErr w:type="spellStart"/>
      <w:r>
        <w:rPr>
          <w:rFonts w:ascii="Verdana" w:hAnsi="Verdana"/>
          <w:color w:val="000000"/>
          <w:sz w:val="18"/>
          <w:szCs w:val="18"/>
        </w:rPr>
        <w:t>spline</w:t>
      </w:r>
      <w:proofErr w:type="spellEnd"/>
      <w:r>
        <w:rPr>
          <w:rFonts w:ascii="Verdana" w:hAnsi="Verdana"/>
          <w:color w:val="000000"/>
          <w:sz w:val="18"/>
          <w:szCs w:val="18"/>
        </w:rPr>
        <w:t xml:space="preserve"> blending functions”. They are described by the order k and by a non-decreasing sequence of real numbers normally called the “knot sequence”.</w:t>
      </w:r>
    </w:p>
    <w:p w:rsidR="00E229C0" w:rsidRDefault="00E229C0" w:rsidP="00E229C0">
      <w:pPr>
        <w:spacing w:line="240" w:lineRule="auto"/>
        <w:jc w:val="center"/>
        <w:rPr>
          <w:rFonts w:ascii="Times New Roman" w:hAnsi="Times New Roman"/>
          <w:sz w:val="24"/>
          <w:szCs w:val="24"/>
        </w:rPr>
      </w:pPr>
      <w:proofErr w:type="spellStart"/>
      <w:proofErr w:type="gramStart"/>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o"/>
          <w:rFonts w:ascii="MathJax_Main" w:hAnsi="MathJax_Main"/>
          <w:bdr w:val="none" w:sz="0" w:space="0" w:color="auto" w:frame="1"/>
        </w:rPr>
        <w:t>:</w:t>
      </w:r>
      <w:proofErr w:type="gramEnd"/>
      <w:r>
        <w:rPr>
          <w:rStyle w:val="mi"/>
          <w:rFonts w:ascii="MathJax_Math-italic" w:hAnsi="MathJax_Math-italic"/>
          <w:bdr w:val="none" w:sz="0" w:space="0" w:color="auto" w:frame="1"/>
        </w:rPr>
        <w:t>i</w:t>
      </w:r>
      <w:proofErr w:type="spellEnd"/>
      <w:r>
        <w:rPr>
          <w:rStyle w:val="mo"/>
          <w:rFonts w:ascii="MathJax_Main" w:hAnsi="MathJax_Main"/>
          <w:bdr w:val="none" w:sz="0" w:space="0" w:color="auto" w:frame="1"/>
        </w:rPr>
        <w:t>=</w:t>
      </w:r>
      <w:r>
        <w:rPr>
          <w:rStyle w:val="mn"/>
          <w:rFonts w:ascii="MathJax_Main" w:hAnsi="MathJax_Main"/>
          <w:bdr w:val="none" w:sz="0" w:space="0" w:color="auto" w:frame="1"/>
        </w:rPr>
        <w:t>0</w:t>
      </w:r>
      <w:r>
        <w:rPr>
          <w:rStyle w:val="mo"/>
          <w:rFonts w:ascii="MathJax_Main" w:hAnsi="MathJax_Main"/>
          <w:bdr w:val="none" w:sz="0" w:space="0" w:color="auto" w:frame="1"/>
        </w:rPr>
        <w:t>,...</w:t>
      </w:r>
      <w:proofErr w:type="spellStart"/>
      <w:r>
        <w:rPr>
          <w:rStyle w:val="mi"/>
          <w:rFonts w:ascii="MathJax_Math-italic" w:hAnsi="MathJax_Math-italic"/>
          <w:bdr w:val="none" w:sz="0" w:space="0" w:color="auto" w:frame="1"/>
        </w:rPr>
        <w:t>n</w:t>
      </w:r>
      <w:r>
        <w:rPr>
          <w:rStyle w:val="mo"/>
          <w:rFonts w:ascii="MathJax_Main" w:hAnsi="MathJax_Main"/>
          <w:bdr w:val="none" w:sz="0" w:space="0" w:color="auto" w:frame="1"/>
        </w:rPr>
        <w:t>+</w:t>
      </w:r>
      <w:r>
        <w:rPr>
          <w:rStyle w:val="mi"/>
          <w:rFonts w:ascii="MathJax_Math-italic" w:hAnsi="MathJax_Math-italic"/>
          <w:bdr w:val="none" w:sz="0" w:space="0" w:color="auto" w:frame="1"/>
        </w:rPr>
        <w:t>K</w:t>
      </w:r>
      <w:r>
        <w:rPr>
          <w:rStyle w:val="mjxassistivemathml"/>
          <w:sz w:val="19"/>
          <w:szCs w:val="19"/>
          <w:bdr w:val="none" w:sz="0" w:space="0" w:color="auto" w:frame="1"/>
        </w:rPr>
        <w:t>ti:i</w:t>
      </w:r>
      <w:proofErr w:type="spellEnd"/>
      <w:r>
        <w:rPr>
          <w:rStyle w:val="mjxassistivemathml"/>
          <w:sz w:val="19"/>
          <w:szCs w:val="19"/>
          <w:bdr w:val="none" w:sz="0" w:space="0" w:color="auto" w:frame="1"/>
        </w:rPr>
        <w:t>=0,...</w:t>
      </w:r>
      <w:proofErr w:type="spellStart"/>
      <w:r>
        <w:rPr>
          <w:rStyle w:val="mjxassistivemathml"/>
          <w:sz w:val="19"/>
          <w:szCs w:val="19"/>
          <w:bdr w:val="none" w:sz="0" w:space="0" w:color="auto" w:frame="1"/>
        </w:rPr>
        <w:t>n+K</w:t>
      </w:r>
      <w:proofErr w:type="spellEnd"/>
    </w:p>
    <w:p w:rsidR="00E229C0" w:rsidRPr="00E229C0" w:rsidRDefault="00E229C0" w:rsidP="00E229C0">
      <w:pPr>
        <w:pStyle w:val="NormalWeb"/>
        <w:spacing w:before="0" w:beforeAutospacing="0" w:after="144" w:afterAutospacing="0"/>
        <w:ind w:left="48" w:right="48"/>
        <w:jc w:val="both"/>
        <w:rPr>
          <w:rFonts w:ascii="Verdana" w:hAnsi="Verdana"/>
          <w:color w:val="000000"/>
          <w:sz w:val="18"/>
        </w:rPr>
      </w:pPr>
      <w:r w:rsidRPr="00E229C0">
        <w:rPr>
          <w:rFonts w:ascii="Verdana" w:hAnsi="Verdana"/>
          <w:color w:val="000000"/>
          <w:sz w:val="18"/>
        </w:rPr>
        <w:t>The N</w:t>
      </w:r>
      <w:r w:rsidRPr="00E229C0">
        <w:rPr>
          <w:rFonts w:ascii="Verdana" w:hAnsi="Verdana"/>
          <w:color w:val="000000"/>
          <w:sz w:val="18"/>
          <w:vertAlign w:val="subscript"/>
        </w:rPr>
        <w:t>i</w:t>
      </w:r>
      <w:r w:rsidRPr="00E229C0">
        <w:rPr>
          <w:rFonts w:ascii="Verdana" w:hAnsi="Verdana"/>
          <w:color w:val="000000"/>
          <w:sz w:val="18"/>
        </w:rPr>
        <w:t>, k functions are described as follows −</w:t>
      </w:r>
    </w:p>
    <w:p w:rsidR="00E229C0" w:rsidRDefault="00E229C0" w:rsidP="00E229C0">
      <w:pPr>
        <w:spacing w:line="240" w:lineRule="auto"/>
        <w:jc w:val="center"/>
        <w:rPr>
          <w:rFonts w:ascii="Times New Roman" w:hAnsi="Times New Roman"/>
        </w:rPr>
      </w:pPr>
      <w:r>
        <w:rPr>
          <w:rStyle w:val="mi"/>
          <w:rFonts w:ascii="MathJax_Math-italic" w:hAnsi="MathJax_Math-italic"/>
          <w:bdr w:val="none" w:sz="0" w:space="0" w:color="auto" w:frame="1"/>
        </w:rPr>
        <w:t>N</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o"/>
          <w:rFonts w:ascii="MathJax_Main" w:hAnsi="MathJax_Main"/>
          <w:bdr w:val="none" w:sz="0" w:space="0" w:color="auto" w:frame="1"/>
        </w:rPr>
        <w:t>)=</w:t>
      </w:r>
      <w:r>
        <w:rPr>
          <w:rStyle w:val="mo"/>
          <w:rFonts w:ascii="MathJax_Size3" w:hAnsi="MathJax_Size3"/>
          <w:bdr w:val="none" w:sz="0" w:space="0" w:color="auto" w:frame="1"/>
        </w:rPr>
        <w:t>{</w:t>
      </w:r>
      <w:r>
        <w:rPr>
          <w:rStyle w:val="mn"/>
          <w:rFonts w:ascii="MathJax_Main" w:hAnsi="MathJax_Main"/>
          <w:bdr w:val="none" w:sz="0" w:space="0" w:color="auto" w:frame="1"/>
        </w:rPr>
        <w:t>1</w:t>
      </w:r>
      <w:r>
        <w:rPr>
          <w:rStyle w:val="mo"/>
          <w:rFonts w:ascii="MathJax_Main" w:hAnsi="MathJax_Main"/>
          <w:bdr w:val="none" w:sz="0" w:space="0" w:color="auto" w:frame="1"/>
        </w:rPr>
        <w:t>,</w:t>
      </w:r>
      <w:r>
        <w:rPr>
          <w:rStyle w:val="mn"/>
          <w:rFonts w:ascii="MathJax_Main" w:hAnsi="MathJax_Main"/>
          <w:bdr w:val="none" w:sz="0" w:space="0" w:color="auto" w:frame="1"/>
        </w:rPr>
        <w:t>0</w:t>
      </w:r>
      <w:r>
        <w:rPr>
          <w:rStyle w:val="mo"/>
          <w:rFonts w:ascii="MathJax_Main" w:hAnsi="MathJax_Main"/>
          <w:bdr w:val="none" w:sz="0" w:space="0" w:color="auto" w:frame="1"/>
        </w:rPr>
        <w:t>,</w:t>
      </w:r>
      <w:r>
        <w:rPr>
          <w:rStyle w:val="mi"/>
          <w:rFonts w:ascii="MathJax_Math-italic" w:hAnsi="MathJax_Math-italic"/>
          <w:bdr w:val="none" w:sz="0" w:space="0" w:color="auto" w:frame="1"/>
        </w:rPr>
        <w:t>ifuϵ</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Otherwise</w:t>
      </w:r>
      <w:r>
        <w:rPr>
          <w:rStyle w:val="mjxassistivemathml"/>
          <w:sz w:val="19"/>
          <w:szCs w:val="19"/>
          <w:bdr w:val="none" w:sz="0" w:space="0" w:color="auto" w:frame="1"/>
        </w:rPr>
        <w:t>Ni,1(t)={1,ifuϵ[ti,ti+1)0,Otherwise</w:t>
      </w:r>
    </w:p>
    <w:p w:rsidR="00E229C0" w:rsidRPr="00E229C0" w:rsidRDefault="00E229C0" w:rsidP="00E229C0">
      <w:pPr>
        <w:pStyle w:val="NormalWeb"/>
        <w:spacing w:before="0" w:beforeAutospacing="0" w:after="144" w:afterAutospacing="0"/>
        <w:ind w:left="48" w:right="48"/>
        <w:jc w:val="both"/>
        <w:rPr>
          <w:rFonts w:ascii="Verdana" w:hAnsi="Verdana"/>
          <w:color w:val="000000"/>
          <w:sz w:val="18"/>
        </w:rPr>
      </w:pPr>
      <w:proofErr w:type="gramStart"/>
      <w:r w:rsidRPr="00E229C0">
        <w:rPr>
          <w:rFonts w:ascii="Verdana" w:hAnsi="Verdana"/>
          <w:color w:val="000000"/>
          <w:sz w:val="18"/>
        </w:rPr>
        <w:t>and</w:t>
      </w:r>
      <w:proofErr w:type="gramEnd"/>
      <w:r w:rsidRPr="00E229C0">
        <w:rPr>
          <w:rFonts w:ascii="Verdana" w:hAnsi="Verdana"/>
          <w:color w:val="000000"/>
          <w:sz w:val="18"/>
        </w:rPr>
        <w:t xml:space="preserve"> if k &gt; 1,</w:t>
      </w:r>
    </w:p>
    <w:p w:rsidR="00E229C0" w:rsidRDefault="00E229C0" w:rsidP="00E229C0">
      <w:pPr>
        <w:spacing w:line="240" w:lineRule="auto"/>
        <w:jc w:val="center"/>
        <w:rPr>
          <w:rFonts w:ascii="Times New Roman" w:hAnsi="Times New Roman"/>
        </w:rPr>
      </w:pPr>
      <w:r>
        <w:rPr>
          <w:rStyle w:val="mi"/>
          <w:rFonts w:ascii="MathJax_Math-italic" w:hAnsi="MathJax_Math-italic"/>
          <w:bdr w:val="none" w:sz="0" w:space="0" w:color="auto" w:frame="1"/>
        </w:rPr>
        <w:t>N</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i"/>
          <w:rFonts w:ascii="MathJax_Math-italic" w:hAnsi="MathJax_Math-italic"/>
          <w:sz w:val="17"/>
          <w:szCs w:val="17"/>
          <w:bdr w:val="none" w:sz="0" w:space="0" w:color="auto" w:frame="1"/>
        </w:rPr>
        <w:t>k</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i"/>
          <w:rFonts w:ascii="MathJax_Math-italic" w:hAnsi="MathJax_Math-italic"/>
          <w:sz w:val="17"/>
          <w:szCs w:val="17"/>
          <w:bdr w:val="none" w:sz="0" w:space="0" w:color="auto" w:frame="1"/>
        </w:rPr>
        <w:t>k</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i"/>
          <w:rFonts w:ascii="MathJax_Math-italic" w:hAnsi="MathJax_Math-italic"/>
          <w:bdr w:val="none" w:sz="0" w:space="0" w:color="auto" w:frame="1"/>
        </w:rPr>
        <w:t>N</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i"/>
          <w:rFonts w:ascii="MathJax_Math-italic" w:hAnsi="MathJax_Math-italic"/>
          <w:sz w:val="17"/>
          <w:szCs w:val="17"/>
          <w:bdr w:val="none" w:sz="0" w:space="0" w:color="auto" w:frame="1"/>
        </w:rPr>
        <w:t>k</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i"/>
          <w:rFonts w:ascii="MathJax_Math-italic" w:hAnsi="MathJax_Math-italic"/>
          <w:sz w:val="17"/>
          <w:szCs w:val="17"/>
          <w:bdr w:val="none" w:sz="0" w:space="0" w:color="auto" w:frame="1"/>
        </w:rPr>
        <w:t>k</w:t>
      </w:r>
      <w:r>
        <w:rPr>
          <w:rStyle w:val="mo"/>
          <w:rFonts w:ascii="MathJax_Main" w:hAnsi="MathJax_Main"/>
          <w:bdr w:val="none" w:sz="0" w:space="0" w:color="auto" w:frame="1"/>
        </w:rPr>
        <w:t>−</w:t>
      </w:r>
      <w:r>
        <w:rPr>
          <w:rStyle w:val="mi"/>
          <w:rFonts w:ascii="MathJax_Math-italic" w:hAnsi="MathJax_Math-italic"/>
          <w:bdr w:val="none" w:sz="0" w:space="0" w:color="auto" w:frame="1"/>
        </w:rPr>
        <w:t>tt</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i"/>
          <w:rFonts w:ascii="MathJax_Math-italic" w:hAnsi="MathJax_Math-italic"/>
          <w:sz w:val="17"/>
          <w:szCs w:val="17"/>
          <w:bdr w:val="none" w:sz="0" w:space="0" w:color="auto" w:frame="1"/>
        </w:rPr>
        <w:t>k</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i"/>
          <w:rFonts w:ascii="MathJax_Math-italic" w:hAnsi="MathJax_Math-italic"/>
          <w:bdr w:val="none" w:sz="0" w:space="0" w:color="auto" w:frame="1"/>
        </w:rPr>
        <w:t>N</w:t>
      </w:r>
      <w:r>
        <w:rPr>
          <w:rStyle w:val="mi"/>
          <w:rFonts w:ascii="MathJax_Math-italic" w:hAnsi="MathJax_Math-italic"/>
          <w:sz w:val="17"/>
          <w:szCs w:val="17"/>
          <w:bdr w:val="none" w:sz="0" w:space="0" w:color="auto" w:frame="1"/>
        </w:rPr>
        <w:t>i</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sz w:val="17"/>
          <w:szCs w:val="17"/>
          <w:bdr w:val="none" w:sz="0" w:space="0" w:color="auto" w:frame="1"/>
        </w:rPr>
        <w:t>,</w:t>
      </w:r>
      <w:r>
        <w:rPr>
          <w:rStyle w:val="mi"/>
          <w:rFonts w:ascii="MathJax_Math-italic" w:hAnsi="MathJax_Math-italic"/>
          <w:sz w:val="17"/>
          <w:szCs w:val="17"/>
          <w:bdr w:val="none" w:sz="0" w:space="0" w:color="auto" w:frame="1"/>
        </w:rPr>
        <w:t>k</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o"/>
          <w:rFonts w:ascii="MathJax_Main" w:hAnsi="MathJax_Main"/>
          <w:bdr w:val="none" w:sz="0" w:space="0" w:color="auto" w:frame="1"/>
        </w:rPr>
        <w:t>)</w:t>
      </w:r>
      <w:r>
        <w:rPr>
          <w:rStyle w:val="mjxassistivemathml"/>
          <w:sz w:val="19"/>
          <w:szCs w:val="19"/>
          <w:bdr w:val="none" w:sz="0" w:space="0" w:color="auto" w:frame="1"/>
        </w:rPr>
        <w:t>Ni,k(t)=t−titi+k−1Ni,k−1(t)+ti+k−tti+k−ti+1Ni+1,k−1(t)</w:t>
      </w:r>
    </w:p>
    <w:p w:rsidR="00E229C0" w:rsidRPr="00E229C0" w:rsidRDefault="00E229C0" w:rsidP="00E229C0">
      <w:pPr>
        <w:pStyle w:val="NormalWeb"/>
        <w:spacing w:before="0" w:beforeAutospacing="0" w:after="144" w:afterAutospacing="0"/>
        <w:ind w:left="48" w:right="48"/>
        <w:jc w:val="both"/>
        <w:rPr>
          <w:rFonts w:ascii="Verdana" w:hAnsi="Verdana"/>
          <w:color w:val="000000"/>
          <w:sz w:val="20"/>
        </w:rPr>
      </w:pPr>
      <w:proofErr w:type="gramStart"/>
      <w:r w:rsidRPr="00E229C0">
        <w:rPr>
          <w:rFonts w:ascii="Verdana" w:hAnsi="Verdana"/>
          <w:color w:val="000000"/>
          <w:sz w:val="20"/>
        </w:rPr>
        <w:t>and</w:t>
      </w:r>
      <w:proofErr w:type="gramEnd"/>
    </w:p>
    <w:p w:rsidR="00E229C0" w:rsidRDefault="00E229C0" w:rsidP="00E229C0">
      <w:pPr>
        <w:spacing w:line="240" w:lineRule="auto"/>
        <w:jc w:val="center"/>
        <w:rPr>
          <w:rFonts w:ascii="Times New Roman" w:hAnsi="Times New Roman"/>
        </w:rPr>
      </w:pPr>
      <w:r>
        <w:rPr>
          <w:rStyle w:val="mi"/>
          <w:rFonts w:ascii="MathJax_Math-italic" w:hAnsi="MathJax_Math-italic"/>
          <w:bdr w:val="none" w:sz="0" w:space="0" w:color="auto" w:frame="1"/>
        </w:rPr>
        <w:t>t</w:t>
      </w:r>
      <w:proofErr w:type="gramStart"/>
      <w:r>
        <w:rPr>
          <w:rStyle w:val="mi"/>
          <w:rFonts w:ascii="MathJax_Math-italic" w:hAnsi="MathJax_Math-italic"/>
          <w:bdr w:val="none" w:sz="0" w:space="0" w:color="auto" w:frame="1"/>
        </w:rPr>
        <w:t>ϵ</w:t>
      </w:r>
      <w:r>
        <w:rPr>
          <w:rStyle w:val="mo"/>
          <w:rFonts w:ascii="MathJax_Main" w:hAnsi="MathJax_Main"/>
          <w:bdr w:val="none" w:sz="0" w:space="0" w:color="auto" w:frame="1"/>
        </w:rPr>
        <w:t>[</w:t>
      </w:r>
      <w:proofErr w:type="gramEnd"/>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k</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italic" w:hAnsi="MathJax_Math-italic"/>
          <w:bdr w:val="none" w:sz="0" w:space="0" w:color="auto" w:frame="1"/>
        </w:rPr>
        <w:t>t</w:t>
      </w:r>
      <w:r>
        <w:rPr>
          <w:rStyle w:val="mi"/>
          <w:rFonts w:ascii="MathJax_Math-italic" w:hAnsi="MathJax_Math-italic"/>
          <w:sz w:val="17"/>
          <w:szCs w:val="17"/>
          <w:bdr w:val="none" w:sz="0" w:space="0" w:color="auto" w:frame="1"/>
        </w:rPr>
        <w:t>n</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jxassistivemathml"/>
          <w:sz w:val="19"/>
          <w:szCs w:val="19"/>
          <w:bdr w:val="none" w:sz="0" w:space="0" w:color="auto" w:frame="1"/>
        </w:rPr>
        <w:t>tϵ[tk−1,tn+1)</w:t>
      </w:r>
    </w:p>
    <w:p w:rsidR="00E229C0" w:rsidRPr="00E229C0" w:rsidRDefault="00E229C0" w:rsidP="00E229C0">
      <w:pPr>
        <w:pStyle w:val="Heading2"/>
        <w:spacing w:before="48" w:after="48" w:line="360" w:lineRule="atLeast"/>
        <w:ind w:right="48"/>
        <w:rPr>
          <w:rFonts w:ascii="Verdana" w:hAnsi="Verdana"/>
          <w:b w:val="0"/>
          <w:bCs w:val="0"/>
          <w:color w:val="121214"/>
          <w:spacing w:val="-13"/>
          <w:sz w:val="36"/>
          <w:szCs w:val="41"/>
        </w:rPr>
      </w:pPr>
      <w:r w:rsidRPr="00E229C0">
        <w:rPr>
          <w:rFonts w:ascii="Verdana" w:hAnsi="Verdana"/>
          <w:b w:val="0"/>
          <w:bCs w:val="0"/>
          <w:color w:val="121214"/>
          <w:spacing w:val="-13"/>
          <w:sz w:val="36"/>
          <w:szCs w:val="41"/>
        </w:rPr>
        <w:lastRenderedPageBreak/>
        <w:t>Properties of B-</w:t>
      </w:r>
      <w:proofErr w:type="spellStart"/>
      <w:r w:rsidRPr="00E229C0">
        <w:rPr>
          <w:rFonts w:ascii="Verdana" w:hAnsi="Verdana"/>
          <w:b w:val="0"/>
          <w:bCs w:val="0"/>
          <w:color w:val="121214"/>
          <w:spacing w:val="-13"/>
          <w:sz w:val="36"/>
          <w:szCs w:val="41"/>
        </w:rPr>
        <w:t>spline</w:t>
      </w:r>
      <w:proofErr w:type="spellEnd"/>
      <w:r w:rsidRPr="00E229C0">
        <w:rPr>
          <w:rFonts w:ascii="Verdana" w:hAnsi="Verdana"/>
          <w:b w:val="0"/>
          <w:bCs w:val="0"/>
          <w:color w:val="121214"/>
          <w:spacing w:val="-13"/>
          <w:sz w:val="36"/>
          <w:szCs w:val="41"/>
        </w:rPr>
        <w:t xml:space="preserve"> Curve</w:t>
      </w:r>
    </w:p>
    <w:p w:rsidR="00E229C0" w:rsidRDefault="00E229C0" w:rsidP="00E229C0">
      <w:pPr>
        <w:pStyle w:val="NormalWeb"/>
        <w:spacing w:before="0" w:beforeAutospacing="0" w:after="144" w:afterAutospacing="0" w:line="301" w:lineRule="atLeast"/>
        <w:ind w:left="48" w:right="48"/>
        <w:jc w:val="both"/>
        <w:rPr>
          <w:rFonts w:ascii="Verdana" w:hAnsi="Verdana"/>
          <w:color w:val="000000"/>
        </w:rPr>
      </w:pPr>
      <w:r>
        <w:rPr>
          <w:rFonts w:ascii="Verdana" w:hAnsi="Verdana"/>
          <w:color w:val="000000"/>
        </w:rPr>
        <w:t>B-</w:t>
      </w:r>
      <w:proofErr w:type="spellStart"/>
      <w:r>
        <w:rPr>
          <w:rFonts w:ascii="Verdana" w:hAnsi="Verdana"/>
          <w:color w:val="000000"/>
        </w:rPr>
        <w:t>spline</w:t>
      </w:r>
      <w:proofErr w:type="spellEnd"/>
      <w:r>
        <w:rPr>
          <w:rFonts w:ascii="Verdana" w:hAnsi="Verdana"/>
          <w:color w:val="000000"/>
        </w:rPr>
        <w:t xml:space="preserve"> curves have the following properties −</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sum of the B-</w:t>
      </w:r>
      <w:proofErr w:type="spellStart"/>
      <w:r>
        <w:rPr>
          <w:rFonts w:ascii="Verdana" w:hAnsi="Verdana"/>
          <w:color w:val="000000"/>
          <w:sz w:val="18"/>
          <w:szCs w:val="18"/>
        </w:rPr>
        <w:t>spline</w:t>
      </w:r>
      <w:proofErr w:type="spellEnd"/>
      <w:r>
        <w:rPr>
          <w:rFonts w:ascii="Verdana" w:hAnsi="Verdana"/>
          <w:color w:val="000000"/>
          <w:sz w:val="18"/>
          <w:szCs w:val="18"/>
        </w:rPr>
        <w:t xml:space="preserve"> basis functions for any parameter value is 1.</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Each basis function is positive or zero for all parameter values.</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Each basis function has precisely one maximum value, except for k=1.</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maximum order of the curve is equal to the number of vertices of defining polygon.</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degree of B-</w:t>
      </w:r>
      <w:proofErr w:type="spellStart"/>
      <w:r>
        <w:rPr>
          <w:rFonts w:ascii="Verdana" w:hAnsi="Verdana"/>
          <w:color w:val="000000"/>
          <w:sz w:val="18"/>
          <w:szCs w:val="18"/>
        </w:rPr>
        <w:t>spline</w:t>
      </w:r>
      <w:proofErr w:type="spellEnd"/>
      <w:r>
        <w:rPr>
          <w:rFonts w:ascii="Verdana" w:hAnsi="Verdana"/>
          <w:color w:val="000000"/>
          <w:sz w:val="18"/>
          <w:szCs w:val="18"/>
        </w:rPr>
        <w:t xml:space="preserve"> polynomial is independent on the number of vertices of defining polygon.</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B-</w:t>
      </w:r>
      <w:proofErr w:type="spellStart"/>
      <w:r>
        <w:rPr>
          <w:rFonts w:ascii="Verdana" w:hAnsi="Verdana"/>
          <w:color w:val="000000"/>
          <w:sz w:val="18"/>
          <w:szCs w:val="18"/>
        </w:rPr>
        <w:t>spline</w:t>
      </w:r>
      <w:proofErr w:type="spellEnd"/>
      <w:r>
        <w:rPr>
          <w:rFonts w:ascii="Verdana" w:hAnsi="Verdana"/>
          <w:color w:val="000000"/>
          <w:sz w:val="18"/>
          <w:szCs w:val="18"/>
        </w:rPr>
        <w:t xml:space="preserve"> allows the local control over the curve surface because each vertex affects the shape of a curve only over a range of parameter values where its associated basis function is nonzero.</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curve exhibits the variation diminishing property.</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curve generally follows the shape of defining polygon.</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Any affine transformation can be applied to the curve by applying it to the vertices of defining polygon.</w:t>
      </w:r>
    </w:p>
    <w:p w:rsidR="00E229C0" w:rsidRDefault="00E229C0" w:rsidP="00CE4FE4">
      <w:pPr>
        <w:pStyle w:val="NormalWeb"/>
        <w:numPr>
          <w:ilvl w:val="0"/>
          <w:numId w:val="9"/>
        </w:numPr>
        <w:spacing w:before="0" w:beforeAutospacing="0" w:after="144" w:afterAutospacing="0"/>
        <w:ind w:left="768" w:right="48"/>
        <w:jc w:val="both"/>
        <w:rPr>
          <w:rFonts w:ascii="Verdana" w:hAnsi="Verdana"/>
          <w:color w:val="000000"/>
          <w:sz w:val="18"/>
          <w:szCs w:val="18"/>
        </w:rPr>
      </w:pPr>
      <w:r>
        <w:rPr>
          <w:rFonts w:ascii="Verdana" w:hAnsi="Verdana"/>
          <w:color w:val="000000"/>
          <w:sz w:val="18"/>
          <w:szCs w:val="18"/>
        </w:rPr>
        <w:t>The curve line within the convex hull of its defining polygon</w:t>
      </w:r>
    </w:p>
    <w:p w:rsidR="0065647C" w:rsidRDefault="0065647C"/>
    <w:p w:rsidR="0065647C" w:rsidRPr="0065647C" w:rsidRDefault="0065647C" w:rsidP="0065647C">
      <w:pPr>
        <w:shd w:val="clear" w:color="auto" w:fill="FFFFFF"/>
        <w:spacing w:after="125" w:line="240" w:lineRule="auto"/>
        <w:rPr>
          <w:rFonts w:ascii="Arial" w:eastAsia="Times New Roman" w:hAnsi="Arial" w:cs="Arial"/>
          <w:b/>
          <w:bCs/>
          <w:color w:val="333333"/>
          <w:sz w:val="24"/>
        </w:rPr>
      </w:pPr>
      <w:proofErr w:type="spellStart"/>
      <w:r w:rsidRPr="0065647C">
        <w:rPr>
          <w:rFonts w:ascii="Arial" w:eastAsia="Times New Roman" w:hAnsi="Arial" w:cs="Arial"/>
          <w:b/>
          <w:bCs/>
          <w:color w:val="333333"/>
          <w:sz w:val="24"/>
        </w:rPr>
        <w:t>Gouraud</w:t>
      </w:r>
      <w:proofErr w:type="spellEnd"/>
      <w:r w:rsidRPr="0065647C">
        <w:rPr>
          <w:rFonts w:ascii="Arial" w:eastAsia="Times New Roman" w:hAnsi="Arial" w:cs="Arial"/>
          <w:b/>
          <w:bCs/>
          <w:color w:val="333333"/>
          <w:sz w:val="24"/>
        </w:rPr>
        <w:t xml:space="preserve"> and </w:t>
      </w:r>
      <w:proofErr w:type="spellStart"/>
      <w:r w:rsidRPr="0065647C">
        <w:rPr>
          <w:rFonts w:ascii="Arial" w:eastAsia="Times New Roman" w:hAnsi="Arial" w:cs="Arial"/>
          <w:b/>
          <w:bCs/>
          <w:color w:val="333333"/>
          <w:sz w:val="24"/>
        </w:rPr>
        <w:t>phong</w:t>
      </w:r>
      <w:proofErr w:type="spellEnd"/>
      <w:r w:rsidRPr="0065647C">
        <w:rPr>
          <w:rFonts w:ascii="Arial" w:eastAsia="Times New Roman" w:hAnsi="Arial" w:cs="Arial"/>
          <w:b/>
          <w:bCs/>
          <w:color w:val="333333"/>
          <w:sz w:val="24"/>
        </w:rPr>
        <w:t xml:space="preserve"> shading models</w:t>
      </w:r>
    </w:p>
    <w:p w:rsidR="0065647C" w:rsidRPr="0065647C" w:rsidRDefault="0065647C" w:rsidP="0065647C">
      <w:pPr>
        <w:shd w:val="clear" w:color="auto" w:fill="FFFFFF"/>
        <w:spacing w:after="125" w:line="240" w:lineRule="auto"/>
        <w:rPr>
          <w:rFonts w:ascii="Arial" w:eastAsia="Times New Roman" w:hAnsi="Arial" w:cs="Arial"/>
          <w:color w:val="333333"/>
          <w:sz w:val="20"/>
        </w:rPr>
      </w:pPr>
      <w:proofErr w:type="spellStart"/>
      <w:r w:rsidRPr="0065647C">
        <w:rPr>
          <w:rFonts w:ascii="Arial" w:eastAsia="Times New Roman" w:hAnsi="Arial" w:cs="Arial"/>
          <w:b/>
          <w:bCs/>
          <w:color w:val="333333"/>
          <w:sz w:val="20"/>
        </w:rPr>
        <w:t>Gouraud</w:t>
      </w:r>
      <w:proofErr w:type="spellEnd"/>
      <w:r w:rsidRPr="0065647C">
        <w:rPr>
          <w:rFonts w:ascii="Arial" w:eastAsia="Times New Roman" w:hAnsi="Arial" w:cs="Arial"/>
          <w:b/>
          <w:bCs/>
          <w:color w:val="333333"/>
          <w:sz w:val="20"/>
        </w:rPr>
        <w:t xml:space="preserve"> Shading:</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proofErr w:type="spellStart"/>
      <w:r w:rsidRPr="0065647C">
        <w:rPr>
          <w:rFonts w:ascii="Arial" w:eastAsia="Times New Roman" w:hAnsi="Arial" w:cs="Arial"/>
          <w:color w:val="333333"/>
          <w:sz w:val="20"/>
        </w:rPr>
        <w:t>Gouraud</w:t>
      </w:r>
      <w:proofErr w:type="spellEnd"/>
      <w:r w:rsidRPr="0065647C">
        <w:rPr>
          <w:rFonts w:ascii="Arial" w:eastAsia="Times New Roman" w:hAnsi="Arial" w:cs="Arial"/>
          <w:color w:val="333333"/>
          <w:sz w:val="20"/>
        </w:rPr>
        <w:t xml:space="preserve"> surface shading was developed in the 1970s by Henri </w:t>
      </w:r>
      <w:proofErr w:type="spellStart"/>
      <w:r w:rsidRPr="0065647C">
        <w:rPr>
          <w:rFonts w:ascii="Arial" w:eastAsia="Times New Roman" w:hAnsi="Arial" w:cs="Arial"/>
          <w:color w:val="333333"/>
          <w:sz w:val="20"/>
        </w:rPr>
        <w:t>Gouraud</w:t>
      </w:r>
      <w:proofErr w:type="spellEnd"/>
      <w:r w:rsidRPr="0065647C">
        <w:rPr>
          <w:rFonts w:ascii="Arial" w:eastAsia="Times New Roman" w:hAnsi="Arial" w:cs="Arial"/>
          <w:color w:val="333333"/>
          <w:sz w:val="20"/>
        </w:rPr>
        <w:t>.</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It is the interpolation technique.</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Intensity levels are calculated at each vertex and interpolated across the surface.</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Intensity values for each polygon are matched with the values of adjacent polygons along the common edges.</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This eliminates the intensity discontinuities that can occur in flat shading.</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 xml:space="preserve">To render a polygon, </w:t>
      </w:r>
      <w:proofErr w:type="spellStart"/>
      <w:r w:rsidRPr="0065647C">
        <w:rPr>
          <w:rFonts w:ascii="Arial" w:eastAsia="Times New Roman" w:hAnsi="Arial" w:cs="Arial"/>
          <w:color w:val="333333"/>
          <w:sz w:val="20"/>
        </w:rPr>
        <w:t>Gouraud</w:t>
      </w:r>
      <w:proofErr w:type="spellEnd"/>
      <w:r w:rsidRPr="0065647C">
        <w:rPr>
          <w:rFonts w:ascii="Arial" w:eastAsia="Times New Roman" w:hAnsi="Arial" w:cs="Arial"/>
          <w:color w:val="333333"/>
          <w:sz w:val="20"/>
        </w:rPr>
        <w:t xml:space="preserve"> surface rendering proceeds as follows:</w:t>
      </w:r>
    </w:p>
    <w:p w:rsidR="0065647C" w:rsidRPr="0065647C" w:rsidRDefault="0065647C" w:rsidP="0065647C">
      <w:pPr>
        <w:numPr>
          <w:ilvl w:val="1"/>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Determine the average unit normal vector at each vertex of the polygon.</w:t>
      </w:r>
    </w:p>
    <w:p w:rsidR="0065647C" w:rsidRPr="0065647C" w:rsidRDefault="0065647C" w:rsidP="0065647C">
      <w:pPr>
        <w:numPr>
          <w:ilvl w:val="1"/>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Apply an illumination model at each polygon vertex to obtain the light intensity at that position.</w:t>
      </w:r>
    </w:p>
    <w:p w:rsidR="0065647C" w:rsidRPr="0065647C" w:rsidRDefault="0065647C" w:rsidP="0065647C">
      <w:pPr>
        <w:numPr>
          <w:ilvl w:val="1"/>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Linearly interpolate the vertex intensities over the projected area of the polygon</w:t>
      </w:r>
    </w:p>
    <w:p w:rsidR="0065647C" w:rsidRPr="0065647C" w:rsidRDefault="0065647C" w:rsidP="0065647C">
      <w:pPr>
        <w:numPr>
          <w:ilvl w:val="0"/>
          <w:numId w:val="10"/>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The average unit normal vector at V is given as:</w:t>
      </w:r>
    </w:p>
    <w:p w:rsidR="0065647C" w:rsidRPr="0065647C" w:rsidRDefault="0065647C" w:rsidP="0065647C">
      <w:pPr>
        <w:spacing w:line="240" w:lineRule="auto"/>
        <w:jc w:val="center"/>
        <w:rPr>
          <w:rFonts w:ascii="Times New Roman" w:eastAsia="Times New Roman" w:hAnsi="Times New Roman" w:cs="Times New Roman"/>
          <w:sz w:val="24"/>
          <w:szCs w:val="24"/>
        </w:rPr>
      </w:pPr>
      <w:proofErr w:type="spellStart"/>
      <w:proofErr w:type="gramStart"/>
      <w:r w:rsidRPr="0065647C">
        <w:rPr>
          <w:rFonts w:ascii="MathJax_Math-italic" w:eastAsia="Times New Roman" w:hAnsi="MathJax_Math-italic" w:cs="Times New Roman"/>
        </w:rPr>
        <w:t>N</w:t>
      </w:r>
      <w:r w:rsidRPr="0065647C">
        <w:rPr>
          <w:rFonts w:ascii="MathJax_Math-italic" w:eastAsia="Times New Roman" w:hAnsi="MathJax_Math-italic" w:cs="Times New Roman"/>
          <w:sz w:val="16"/>
        </w:rPr>
        <w:t>v</w:t>
      </w:r>
      <w:proofErr w:type="spellEnd"/>
      <w:r w:rsidRPr="0065647C">
        <w:rPr>
          <w:rFonts w:ascii="MathJax_Main" w:eastAsia="Times New Roman" w:hAnsi="MathJax_Main" w:cs="Times New Roman"/>
        </w:rPr>
        <w:t>=</w:t>
      </w:r>
      <w:proofErr w:type="gramEnd"/>
      <w:r w:rsidRPr="0065647C">
        <w:rPr>
          <w:rFonts w:ascii="MathJax_Math-italic" w:eastAsia="Times New Roman" w:hAnsi="MathJax_Math-italic" w:cs="Times New Roman"/>
        </w:rPr>
        <w:t>N</w:t>
      </w:r>
      <w:r w:rsidRPr="0065647C">
        <w:rPr>
          <w:rFonts w:ascii="MathJax_Main" w:eastAsia="Times New Roman" w:hAnsi="MathJax_Main" w:cs="Times New Roman"/>
          <w:sz w:val="16"/>
        </w:rPr>
        <w:t>1</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2</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3</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4</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1</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2</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3</w:t>
      </w:r>
      <w:r w:rsidRPr="0065647C">
        <w:rPr>
          <w:rFonts w:ascii="MathJax_Main" w:eastAsia="Times New Roman" w:hAnsi="MathJax_Main" w:cs="Times New Roman"/>
        </w:rPr>
        <w:t>+</w:t>
      </w:r>
      <w:r w:rsidRPr="0065647C">
        <w:rPr>
          <w:rFonts w:ascii="MathJax_Math-italic" w:eastAsia="Times New Roman" w:hAnsi="MathJax_Math-italic" w:cs="Times New Roman"/>
        </w:rPr>
        <w:t>N</w:t>
      </w:r>
      <w:r w:rsidRPr="0065647C">
        <w:rPr>
          <w:rFonts w:ascii="MathJax_Main" w:eastAsia="Times New Roman" w:hAnsi="MathJax_Main" w:cs="Times New Roman"/>
          <w:sz w:val="16"/>
        </w:rPr>
        <w:t>4</w:t>
      </w:r>
      <w:r w:rsidRPr="0065647C">
        <w:rPr>
          <w:rFonts w:ascii="MathJax_Main" w:eastAsia="Times New Roman" w:hAnsi="MathJax_Main" w:cs="Times New Roman"/>
        </w:rPr>
        <w:t>|</w:t>
      </w:r>
      <w:r w:rsidRPr="0065647C">
        <w:rPr>
          <w:rFonts w:ascii="Times New Roman" w:eastAsia="Times New Roman" w:hAnsi="Times New Roman" w:cs="Times New Roman"/>
          <w:sz w:val="20"/>
        </w:rPr>
        <w:t>Nv=N1+N2+N3+N4|N1+N2+N3+N4|</w:t>
      </w:r>
    </w:p>
    <w:p w:rsidR="0065647C" w:rsidRPr="0065647C" w:rsidRDefault="0065647C" w:rsidP="0065647C">
      <w:pPr>
        <w:numPr>
          <w:ilvl w:val="0"/>
          <w:numId w:val="11"/>
        </w:numPr>
        <w:shd w:val="clear" w:color="auto" w:fill="FFFFFF"/>
        <w:spacing w:before="100" w:beforeAutospacing="1" w:after="100" w:afterAutospacing="1" w:line="240" w:lineRule="auto"/>
        <w:rPr>
          <w:rFonts w:ascii="Arial" w:eastAsia="Times New Roman" w:hAnsi="Arial" w:cs="Arial"/>
          <w:color w:val="333333"/>
          <w:sz w:val="20"/>
        </w:rPr>
      </w:pPr>
      <w:r w:rsidRPr="0065647C">
        <w:rPr>
          <w:rFonts w:ascii="Arial" w:eastAsia="Times New Roman" w:hAnsi="Arial" w:cs="Arial"/>
          <w:color w:val="333333"/>
          <w:sz w:val="20"/>
        </w:rPr>
        <w:t>More generally as</w:t>
      </w:r>
    </w:p>
    <w:p w:rsidR="0065647C" w:rsidRPr="0065647C" w:rsidRDefault="0065647C" w:rsidP="0065647C">
      <w:pPr>
        <w:spacing w:line="240" w:lineRule="auto"/>
        <w:jc w:val="center"/>
        <w:rPr>
          <w:rFonts w:ascii="Times New Roman" w:eastAsia="Times New Roman" w:hAnsi="Times New Roman" w:cs="Times New Roman"/>
          <w:sz w:val="24"/>
          <w:szCs w:val="24"/>
        </w:rPr>
      </w:pPr>
      <w:proofErr w:type="spellStart"/>
      <w:proofErr w:type="gramStart"/>
      <w:r w:rsidRPr="0065647C">
        <w:rPr>
          <w:rFonts w:ascii="MathJax_Math-italic" w:eastAsia="Times New Roman" w:hAnsi="MathJax_Math-italic" w:cs="Times New Roman"/>
        </w:rPr>
        <w:t>N</w:t>
      </w:r>
      <w:r w:rsidRPr="0065647C">
        <w:rPr>
          <w:rFonts w:ascii="MathJax_Math-italic" w:eastAsia="Times New Roman" w:hAnsi="MathJax_Math-italic" w:cs="Times New Roman"/>
          <w:sz w:val="16"/>
        </w:rPr>
        <w:t>v</w:t>
      </w:r>
      <w:proofErr w:type="spellEnd"/>
      <w:r w:rsidRPr="0065647C">
        <w:rPr>
          <w:rFonts w:ascii="MathJax_Main" w:eastAsia="Times New Roman" w:hAnsi="MathJax_Main" w:cs="Times New Roman"/>
        </w:rPr>
        <w:t>=</w:t>
      </w:r>
      <w:proofErr w:type="spellStart"/>
      <w:proofErr w:type="gramEnd"/>
      <w:r w:rsidRPr="0065647C">
        <w:rPr>
          <w:rFonts w:ascii="MathJax_Main" w:eastAsia="Times New Roman" w:hAnsi="MathJax_Main" w:cs="Times New Roman"/>
        </w:rPr>
        <w:t>Σ</w:t>
      </w:r>
      <w:r w:rsidRPr="0065647C">
        <w:rPr>
          <w:rFonts w:ascii="MathJax_Math-italic" w:eastAsia="Times New Roman" w:hAnsi="MathJax_Math-italic" w:cs="Times New Roman"/>
          <w:sz w:val="16"/>
        </w:rPr>
        <w:t>ni</w:t>
      </w:r>
      <w:proofErr w:type="spellEnd"/>
      <w:r w:rsidRPr="0065647C">
        <w:rPr>
          <w:rFonts w:ascii="MathJax_Main" w:eastAsia="Times New Roman" w:hAnsi="MathJax_Main" w:cs="Times New Roman"/>
          <w:sz w:val="16"/>
        </w:rPr>
        <w:t>=1</w:t>
      </w:r>
      <w:r w:rsidRPr="0065647C">
        <w:rPr>
          <w:rFonts w:ascii="MathJax_Math-italic" w:eastAsia="Times New Roman" w:hAnsi="MathJax_Math-italic" w:cs="Times New Roman"/>
        </w:rPr>
        <w:t>N</w:t>
      </w:r>
      <w:r w:rsidRPr="0065647C">
        <w:rPr>
          <w:rFonts w:ascii="MathJax_Math-italic" w:eastAsia="Times New Roman" w:hAnsi="MathJax_Math-italic" w:cs="Times New Roman"/>
          <w:sz w:val="16"/>
        </w:rPr>
        <w:t>i</w:t>
      </w:r>
      <w:r w:rsidRPr="0065647C">
        <w:rPr>
          <w:rFonts w:ascii="MathJax_Main" w:eastAsia="Times New Roman" w:hAnsi="MathJax_Main" w:cs="Times New Roman"/>
        </w:rPr>
        <w:t>Σ</w:t>
      </w:r>
      <w:r w:rsidRPr="0065647C">
        <w:rPr>
          <w:rFonts w:ascii="MathJax_Math-italic" w:eastAsia="Times New Roman" w:hAnsi="MathJax_Math-italic" w:cs="Times New Roman"/>
          <w:sz w:val="16"/>
        </w:rPr>
        <w:t>ni</w:t>
      </w:r>
      <w:r w:rsidRPr="0065647C">
        <w:rPr>
          <w:rFonts w:ascii="MathJax_Main" w:eastAsia="Times New Roman" w:hAnsi="MathJax_Main" w:cs="Times New Roman"/>
          <w:sz w:val="16"/>
        </w:rPr>
        <w:t>=1</w:t>
      </w:r>
      <w:r w:rsidRPr="0065647C">
        <w:rPr>
          <w:rFonts w:ascii="MathJax_Math-italic" w:eastAsia="Times New Roman" w:hAnsi="MathJax_Math-italic" w:cs="Times New Roman"/>
        </w:rPr>
        <w:t>N</w:t>
      </w:r>
      <w:r w:rsidRPr="0065647C">
        <w:rPr>
          <w:rFonts w:ascii="MathJax_Math-italic" w:eastAsia="Times New Roman" w:hAnsi="MathJax_Math-italic" w:cs="Times New Roman"/>
          <w:sz w:val="16"/>
        </w:rPr>
        <w:t>i</w:t>
      </w:r>
      <w:r w:rsidRPr="0065647C">
        <w:rPr>
          <w:rFonts w:ascii="Times New Roman" w:eastAsia="Times New Roman" w:hAnsi="Times New Roman" w:cs="Times New Roman"/>
          <w:sz w:val="20"/>
        </w:rPr>
        <w:t>Nv=</w:t>
      </w:r>
      <w:proofErr w:type="spellStart"/>
      <w:r w:rsidRPr="0065647C">
        <w:rPr>
          <w:rFonts w:ascii="Times New Roman" w:eastAsia="Times New Roman" w:hAnsi="Times New Roman" w:cs="Times New Roman"/>
          <w:sz w:val="20"/>
        </w:rPr>
        <w:t>Σi</w:t>
      </w:r>
      <w:proofErr w:type="spellEnd"/>
      <w:r w:rsidRPr="0065647C">
        <w:rPr>
          <w:rFonts w:ascii="Times New Roman" w:eastAsia="Times New Roman" w:hAnsi="Times New Roman" w:cs="Times New Roman"/>
          <w:sz w:val="20"/>
        </w:rPr>
        <w:t>=1nNiΣi=1nNi</w:t>
      </w:r>
    </w:p>
    <w:p w:rsidR="0065647C" w:rsidRPr="0065647C" w:rsidRDefault="0065647C" w:rsidP="0065647C">
      <w:pPr>
        <w:numPr>
          <w:ilvl w:val="0"/>
          <w:numId w:val="12"/>
        </w:numPr>
        <w:shd w:val="clear" w:color="auto" w:fill="FFFFFF"/>
        <w:spacing w:before="100" w:beforeAutospacing="1" w:after="100" w:afterAutospacing="1" w:line="240" w:lineRule="auto"/>
        <w:rPr>
          <w:rFonts w:ascii="Arial" w:eastAsia="Times New Roman" w:hAnsi="Arial" w:cs="Arial"/>
          <w:color w:val="333333"/>
          <w:sz w:val="20"/>
        </w:rPr>
      </w:pPr>
      <w:r w:rsidRPr="0065647C">
        <w:rPr>
          <w:rFonts w:ascii="Arial" w:eastAsia="Times New Roman" w:hAnsi="Arial" w:cs="Arial"/>
          <w:color w:val="333333"/>
          <w:sz w:val="20"/>
        </w:rPr>
        <w:t>Illumination values are linearly interpolated across each scan-line as shown in figure 41.</w:t>
      </w:r>
    </w:p>
    <w:p w:rsidR="0065647C" w:rsidRPr="0065647C" w:rsidRDefault="0065647C" w:rsidP="0065647C">
      <w:pPr>
        <w:shd w:val="clear" w:color="auto" w:fill="FFFFFF"/>
        <w:spacing w:after="0" w:line="240" w:lineRule="auto"/>
        <w:jc w:val="center"/>
        <w:rPr>
          <w:rFonts w:ascii="Arial" w:eastAsia="Times New Roman" w:hAnsi="Arial" w:cs="Arial"/>
          <w:color w:val="333333"/>
          <w:sz w:val="20"/>
        </w:rPr>
      </w:pPr>
      <w:r>
        <w:rPr>
          <w:rFonts w:ascii="Arial" w:eastAsia="Times New Roman" w:hAnsi="Arial" w:cs="Arial"/>
          <w:noProof/>
          <w:color w:val="333333"/>
          <w:sz w:val="20"/>
        </w:rPr>
        <w:lastRenderedPageBreak/>
        <w:drawing>
          <wp:inline distT="0" distB="0" distL="0" distR="0">
            <wp:extent cx="5335270" cy="2266315"/>
            <wp:effectExtent l="19050" t="0" r="0" b="0"/>
            <wp:docPr id="15" name="Picture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er image description here"/>
                    <pic:cNvPicPr>
                      <a:picLocks noChangeAspect="1" noChangeArrowheads="1"/>
                    </pic:cNvPicPr>
                  </pic:nvPicPr>
                  <pic:blipFill>
                    <a:blip r:embed="rId15"/>
                    <a:srcRect/>
                    <a:stretch>
                      <a:fillRect/>
                    </a:stretch>
                  </pic:blipFill>
                  <pic:spPr bwMode="auto">
                    <a:xfrm>
                      <a:off x="0" y="0"/>
                      <a:ext cx="5335270" cy="2266315"/>
                    </a:xfrm>
                    <a:prstGeom prst="rect">
                      <a:avLst/>
                    </a:prstGeom>
                    <a:noFill/>
                    <a:ln w="9525">
                      <a:noFill/>
                      <a:miter lim="800000"/>
                      <a:headEnd/>
                      <a:tailEnd/>
                    </a:ln>
                  </pic:spPr>
                </pic:pic>
              </a:graphicData>
            </a:graphic>
          </wp:inline>
        </w:drawing>
      </w:r>
    </w:p>
    <w:p w:rsidR="0065647C" w:rsidRPr="0065647C" w:rsidRDefault="0065647C" w:rsidP="0065647C">
      <w:pPr>
        <w:numPr>
          <w:ilvl w:val="0"/>
          <w:numId w:val="13"/>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The intensities at point 4 can be interpolated from intensities 1 and 2.</w:t>
      </w:r>
    </w:p>
    <w:p w:rsidR="0065647C" w:rsidRPr="0065647C" w:rsidRDefault="0065647C" w:rsidP="0065647C">
      <w:pPr>
        <w:numPr>
          <w:ilvl w:val="0"/>
          <w:numId w:val="13"/>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Similarly, the intensities at point 5 can be interpolated from intensities 2 and 3.</w:t>
      </w:r>
    </w:p>
    <w:p w:rsidR="0065647C" w:rsidRPr="0065647C" w:rsidRDefault="0065647C" w:rsidP="0065647C">
      <w:pPr>
        <w:numPr>
          <w:ilvl w:val="0"/>
          <w:numId w:val="13"/>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Therefore the intensities of interaction points 4 and 5 are calculated from scan line.</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b/>
          <w:bCs/>
          <w:color w:val="333333"/>
          <w:sz w:val="20"/>
        </w:rPr>
        <w:t>Advantages:</w:t>
      </w:r>
    </w:p>
    <w:p w:rsidR="0065647C" w:rsidRPr="0065647C" w:rsidRDefault="0065647C" w:rsidP="0065647C">
      <w:pPr>
        <w:shd w:val="clear" w:color="auto" w:fill="FFFFFF"/>
        <w:spacing w:after="125" w:line="240" w:lineRule="auto"/>
        <w:rPr>
          <w:rFonts w:ascii="Arial" w:eastAsia="Times New Roman" w:hAnsi="Arial" w:cs="Arial"/>
          <w:color w:val="333333"/>
          <w:sz w:val="20"/>
        </w:rPr>
      </w:pPr>
      <w:proofErr w:type="spellStart"/>
      <w:r w:rsidRPr="0065647C">
        <w:rPr>
          <w:rFonts w:ascii="Arial" w:eastAsia="Times New Roman" w:hAnsi="Arial" w:cs="Arial"/>
          <w:color w:val="333333"/>
          <w:sz w:val="20"/>
        </w:rPr>
        <w:t>i</w:t>
      </w:r>
      <w:proofErr w:type="spellEnd"/>
      <w:r w:rsidRPr="0065647C">
        <w:rPr>
          <w:rFonts w:ascii="Arial" w:eastAsia="Times New Roman" w:hAnsi="Arial" w:cs="Arial"/>
          <w:color w:val="333333"/>
          <w:sz w:val="20"/>
        </w:rPr>
        <w:t>. It removes the intensity discontinuity which exists in constant shading model.</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ii. It can be combined with hidden surface algorithm to fill in the visible polygons along each scan line.</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b/>
          <w:bCs/>
          <w:color w:val="333333"/>
          <w:sz w:val="20"/>
        </w:rPr>
        <w:t>Disadvantages:</w:t>
      </w:r>
    </w:p>
    <w:p w:rsidR="0065647C" w:rsidRPr="0065647C" w:rsidRDefault="0065647C" w:rsidP="0065647C">
      <w:pPr>
        <w:shd w:val="clear" w:color="auto" w:fill="FFFFFF"/>
        <w:spacing w:after="125" w:line="240" w:lineRule="auto"/>
        <w:rPr>
          <w:rFonts w:ascii="Arial" w:eastAsia="Times New Roman" w:hAnsi="Arial" w:cs="Arial"/>
          <w:color w:val="333333"/>
          <w:sz w:val="20"/>
        </w:rPr>
      </w:pPr>
      <w:proofErr w:type="spellStart"/>
      <w:r w:rsidRPr="0065647C">
        <w:rPr>
          <w:rFonts w:ascii="Arial" w:eastAsia="Times New Roman" w:hAnsi="Arial" w:cs="Arial"/>
          <w:color w:val="333333"/>
          <w:sz w:val="20"/>
        </w:rPr>
        <w:t>i</w:t>
      </w:r>
      <w:proofErr w:type="spellEnd"/>
      <w:r w:rsidRPr="0065647C">
        <w:rPr>
          <w:rFonts w:ascii="Arial" w:eastAsia="Times New Roman" w:hAnsi="Arial" w:cs="Arial"/>
          <w:color w:val="333333"/>
          <w:sz w:val="20"/>
        </w:rPr>
        <w:t xml:space="preserve">. </w:t>
      </w:r>
      <w:proofErr w:type="spellStart"/>
      <w:r w:rsidRPr="0065647C">
        <w:rPr>
          <w:rFonts w:ascii="Arial" w:eastAsia="Times New Roman" w:hAnsi="Arial" w:cs="Arial"/>
          <w:color w:val="333333"/>
          <w:sz w:val="20"/>
        </w:rPr>
        <w:t>Gouraud</w:t>
      </w:r>
      <w:proofErr w:type="spellEnd"/>
      <w:r w:rsidRPr="0065647C">
        <w:rPr>
          <w:rFonts w:ascii="Arial" w:eastAsia="Times New Roman" w:hAnsi="Arial" w:cs="Arial"/>
          <w:color w:val="333333"/>
          <w:sz w:val="20"/>
        </w:rPr>
        <w:t xml:space="preserve"> shading has a problem with </w:t>
      </w:r>
      <w:proofErr w:type="spellStart"/>
      <w:r w:rsidRPr="0065647C">
        <w:rPr>
          <w:rFonts w:ascii="Arial" w:eastAsia="Times New Roman" w:hAnsi="Arial" w:cs="Arial"/>
          <w:color w:val="333333"/>
          <w:sz w:val="20"/>
        </w:rPr>
        <w:t>specular</w:t>
      </w:r>
      <w:proofErr w:type="spellEnd"/>
      <w:r w:rsidRPr="0065647C">
        <w:rPr>
          <w:rFonts w:ascii="Arial" w:eastAsia="Times New Roman" w:hAnsi="Arial" w:cs="Arial"/>
          <w:color w:val="333333"/>
          <w:sz w:val="20"/>
        </w:rPr>
        <w:t xml:space="preserve"> reflections.</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 xml:space="preserve">ii. </w:t>
      </w:r>
      <w:proofErr w:type="spellStart"/>
      <w:r w:rsidRPr="0065647C">
        <w:rPr>
          <w:rFonts w:ascii="Arial" w:eastAsia="Times New Roman" w:hAnsi="Arial" w:cs="Arial"/>
          <w:color w:val="333333"/>
          <w:sz w:val="20"/>
        </w:rPr>
        <w:t>Gouraud</w:t>
      </w:r>
      <w:proofErr w:type="spellEnd"/>
      <w:r w:rsidRPr="0065647C">
        <w:rPr>
          <w:rFonts w:ascii="Arial" w:eastAsia="Times New Roman" w:hAnsi="Arial" w:cs="Arial"/>
          <w:color w:val="333333"/>
          <w:sz w:val="20"/>
        </w:rPr>
        <w:t xml:space="preserve"> shading can introduce anomalies known as Mach bands.</w:t>
      </w: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EB4062" w:rsidRDefault="00EB4062"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F92357" w:rsidRDefault="00F92357" w:rsidP="0065647C">
      <w:pPr>
        <w:shd w:val="clear" w:color="auto" w:fill="FFFFFF"/>
        <w:spacing w:after="125" w:line="240" w:lineRule="auto"/>
        <w:rPr>
          <w:rFonts w:ascii="Arial" w:eastAsia="Times New Roman" w:hAnsi="Arial" w:cs="Arial"/>
          <w:b/>
          <w:bCs/>
          <w:color w:val="333333"/>
          <w:sz w:val="20"/>
        </w:rPr>
      </w:pPr>
    </w:p>
    <w:p w:rsidR="0065647C" w:rsidRPr="0065647C" w:rsidRDefault="0065647C" w:rsidP="0065647C">
      <w:pPr>
        <w:shd w:val="clear" w:color="auto" w:fill="FFFFFF"/>
        <w:spacing w:after="125" w:line="240" w:lineRule="auto"/>
        <w:rPr>
          <w:rFonts w:ascii="Arial" w:eastAsia="Times New Roman" w:hAnsi="Arial" w:cs="Arial"/>
          <w:color w:val="333333"/>
          <w:sz w:val="20"/>
        </w:rPr>
      </w:pPr>
      <w:proofErr w:type="spellStart"/>
      <w:r w:rsidRPr="0065647C">
        <w:rPr>
          <w:rFonts w:ascii="Arial" w:eastAsia="Times New Roman" w:hAnsi="Arial" w:cs="Arial"/>
          <w:b/>
          <w:bCs/>
          <w:color w:val="333333"/>
          <w:sz w:val="20"/>
        </w:rPr>
        <w:lastRenderedPageBreak/>
        <w:t>Phong</w:t>
      </w:r>
      <w:proofErr w:type="spellEnd"/>
      <w:r w:rsidRPr="0065647C">
        <w:rPr>
          <w:rFonts w:ascii="Arial" w:eastAsia="Times New Roman" w:hAnsi="Arial" w:cs="Arial"/>
          <w:b/>
          <w:bCs/>
          <w:color w:val="333333"/>
          <w:sz w:val="20"/>
        </w:rPr>
        <w:t xml:space="preserve"> Shading:</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 xml:space="preserve">A more accurate interpolation based approach for rendering a polygon was developed by </w:t>
      </w:r>
      <w:proofErr w:type="spellStart"/>
      <w:r w:rsidRPr="0065647C">
        <w:rPr>
          <w:rFonts w:ascii="Arial" w:eastAsia="Times New Roman" w:hAnsi="Arial" w:cs="Arial"/>
          <w:color w:val="333333"/>
          <w:sz w:val="20"/>
        </w:rPr>
        <w:t>Phong</w:t>
      </w:r>
      <w:proofErr w:type="spellEnd"/>
      <w:r w:rsidRPr="0065647C">
        <w:rPr>
          <w:rFonts w:ascii="Arial" w:eastAsia="Times New Roman" w:hAnsi="Arial" w:cs="Arial"/>
          <w:color w:val="333333"/>
          <w:sz w:val="20"/>
        </w:rPr>
        <w:t xml:space="preserve"> Bui </w:t>
      </w:r>
      <w:proofErr w:type="spellStart"/>
      <w:r w:rsidRPr="0065647C">
        <w:rPr>
          <w:rFonts w:ascii="Arial" w:eastAsia="Times New Roman" w:hAnsi="Arial" w:cs="Arial"/>
          <w:color w:val="333333"/>
          <w:sz w:val="20"/>
        </w:rPr>
        <w:t>Tuong</w:t>
      </w:r>
      <w:proofErr w:type="spellEnd"/>
      <w:r w:rsidRPr="0065647C">
        <w:rPr>
          <w:rFonts w:ascii="Arial" w:eastAsia="Times New Roman" w:hAnsi="Arial" w:cs="Arial"/>
          <w:color w:val="333333"/>
          <w:sz w:val="20"/>
        </w:rPr>
        <w:t>.</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 xml:space="preserve">Basically the </w:t>
      </w:r>
      <w:proofErr w:type="spellStart"/>
      <w:r w:rsidRPr="0065647C">
        <w:rPr>
          <w:rFonts w:ascii="Arial" w:eastAsia="Times New Roman" w:hAnsi="Arial" w:cs="Arial"/>
          <w:color w:val="333333"/>
          <w:sz w:val="20"/>
        </w:rPr>
        <w:t>Phong</w:t>
      </w:r>
      <w:proofErr w:type="spellEnd"/>
      <w:r w:rsidRPr="0065647C">
        <w:rPr>
          <w:rFonts w:ascii="Arial" w:eastAsia="Times New Roman" w:hAnsi="Arial" w:cs="Arial"/>
          <w:color w:val="333333"/>
          <w:sz w:val="20"/>
        </w:rPr>
        <w:t xml:space="preserve"> surface rendering model is also called as normal-vector interpolation rendering.</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It interpolates normal vectors instead of intensity values.</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 xml:space="preserve">To render a polygon, </w:t>
      </w:r>
      <w:proofErr w:type="spellStart"/>
      <w:r w:rsidRPr="0065647C">
        <w:rPr>
          <w:rFonts w:ascii="Arial" w:eastAsia="Times New Roman" w:hAnsi="Arial" w:cs="Arial"/>
          <w:color w:val="333333"/>
          <w:sz w:val="20"/>
        </w:rPr>
        <w:t>Phong</w:t>
      </w:r>
      <w:proofErr w:type="spellEnd"/>
      <w:r w:rsidRPr="0065647C">
        <w:rPr>
          <w:rFonts w:ascii="Arial" w:eastAsia="Times New Roman" w:hAnsi="Arial" w:cs="Arial"/>
          <w:color w:val="333333"/>
          <w:sz w:val="20"/>
        </w:rPr>
        <w:t xml:space="preserve"> surface rendering proceeds as follows:</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Determine the average unit normal vector at each vertex of the polygon.</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Linearly interpolate the vertex normal over the projected area of the polygon.</w:t>
      </w:r>
    </w:p>
    <w:p w:rsidR="0065647C" w:rsidRPr="0065647C" w:rsidRDefault="0065647C" w:rsidP="0065647C">
      <w:pPr>
        <w:numPr>
          <w:ilvl w:val="0"/>
          <w:numId w:val="14"/>
        </w:num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Apply an illumination model at positions along scan lines to calculate pixel intensities using the interpolated normal vectors as shown in figure 42</w:t>
      </w:r>
    </w:p>
    <w:p w:rsidR="0065647C" w:rsidRPr="0065647C" w:rsidRDefault="0065647C" w:rsidP="0065647C">
      <w:pPr>
        <w:shd w:val="clear" w:color="auto" w:fill="FFFFFF"/>
        <w:spacing w:after="0" w:line="240" w:lineRule="auto"/>
        <w:jc w:val="center"/>
        <w:rPr>
          <w:rFonts w:ascii="Arial" w:eastAsia="Times New Roman" w:hAnsi="Arial" w:cs="Arial"/>
          <w:color w:val="333333"/>
          <w:sz w:val="20"/>
        </w:rPr>
      </w:pPr>
      <w:r>
        <w:rPr>
          <w:rFonts w:ascii="Arial" w:eastAsia="Times New Roman" w:hAnsi="Arial" w:cs="Arial"/>
          <w:noProof/>
          <w:color w:val="333333"/>
          <w:sz w:val="20"/>
        </w:rPr>
        <w:drawing>
          <wp:inline distT="0" distB="0" distL="0" distR="0">
            <wp:extent cx="5104765" cy="2210435"/>
            <wp:effectExtent l="19050" t="0" r="635" b="0"/>
            <wp:docPr id="16"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16"/>
                    <a:srcRect/>
                    <a:stretch>
                      <a:fillRect/>
                    </a:stretch>
                  </pic:blipFill>
                  <pic:spPr bwMode="auto">
                    <a:xfrm>
                      <a:off x="0" y="0"/>
                      <a:ext cx="5104765" cy="2210435"/>
                    </a:xfrm>
                    <a:prstGeom prst="rect">
                      <a:avLst/>
                    </a:prstGeom>
                    <a:noFill/>
                    <a:ln w="9525">
                      <a:noFill/>
                      <a:miter lim="800000"/>
                      <a:headEnd/>
                      <a:tailEnd/>
                    </a:ln>
                  </pic:spPr>
                </pic:pic>
              </a:graphicData>
            </a:graphic>
          </wp:inline>
        </w:drawing>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b/>
          <w:bCs/>
          <w:color w:val="333333"/>
          <w:sz w:val="20"/>
        </w:rPr>
        <w:t>Advantages:</w:t>
      </w:r>
    </w:p>
    <w:p w:rsidR="0065647C" w:rsidRPr="0065647C" w:rsidRDefault="0065647C" w:rsidP="0065647C">
      <w:pPr>
        <w:shd w:val="clear" w:color="auto" w:fill="FFFFFF"/>
        <w:spacing w:after="125" w:line="240" w:lineRule="auto"/>
        <w:rPr>
          <w:rFonts w:ascii="Arial" w:eastAsia="Times New Roman" w:hAnsi="Arial" w:cs="Arial"/>
          <w:color w:val="333333"/>
          <w:sz w:val="20"/>
        </w:rPr>
      </w:pPr>
      <w:proofErr w:type="spellStart"/>
      <w:r w:rsidRPr="0065647C">
        <w:rPr>
          <w:rFonts w:ascii="Arial" w:eastAsia="Times New Roman" w:hAnsi="Arial" w:cs="Arial"/>
          <w:color w:val="333333"/>
          <w:sz w:val="20"/>
        </w:rPr>
        <w:t>i</w:t>
      </w:r>
      <w:proofErr w:type="spellEnd"/>
      <w:r w:rsidRPr="0065647C">
        <w:rPr>
          <w:rFonts w:ascii="Arial" w:eastAsia="Times New Roman" w:hAnsi="Arial" w:cs="Arial"/>
          <w:color w:val="333333"/>
          <w:sz w:val="20"/>
        </w:rPr>
        <w:t>. It displays more realistic highlights on a surface.</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ii. It greatly reduces the Mach band effect.</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iii. It gives more accurate results.</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b/>
          <w:bCs/>
          <w:color w:val="333333"/>
          <w:sz w:val="20"/>
        </w:rPr>
        <w:t>Disadvantages:</w:t>
      </w:r>
    </w:p>
    <w:p w:rsidR="0065647C" w:rsidRPr="0065647C" w:rsidRDefault="0065647C" w:rsidP="0065647C">
      <w:pPr>
        <w:shd w:val="clear" w:color="auto" w:fill="FFFFFF"/>
        <w:spacing w:after="125" w:line="240" w:lineRule="auto"/>
        <w:rPr>
          <w:rFonts w:ascii="Arial" w:eastAsia="Times New Roman" w:hAnsi="Arial" w:cs="Arial"/>
          <w:color w:val="333333"/>
          <w:sz w:val="20"/>
        </w:rPr>
      </w:pPr>
      <w:r w:rsidRPr="0065647C">
        <w:rPr>
          <w:rFonts w:ascii="Arial" w:eastAsia="Times New Roman" w:hAnsi="Arial" w:cs="Arial"/>
          <w:color w:val="333333"/>
          <w:sz w:val="20"/>
        </w:rPr>
        <w:t>It requires more calculations and greatly increases the cost of shading steeply.</w:t>
      </w:r>
    </w:p>
    <w:p w:rsidR="0065647C" w:rsidRDefault="0065647C"/>
    <w:p w:rsidR="00F72176" w:rsidRDefault="00F72176"/>
    <w:p w:rsidR="00F72176" w:rsidRDefault="00F72176"/>
    <w:p w:rsidR="00F72176" w:rsidRDefault="00F72176"/>
    <w:p w:rsidR="00F72176" w:rsidRDefault="00F72176"/>
    <w:p w:rsidR="00F72176" w:rsidRDefault="00F72176"/>
    <w:p w:rsidR="00F72176" w:rsidRDefault="00F72176"/>
    <w:p w:rsidR="00F72176" w:rsidRPr="00F72176" w:rsidRDefault="00F72176">
      <w:pPr>
        <w:rPr>
          <w:sz w:val="28"/>
        </w:rPr>
      </w:pPr>
      <w:r w:rsidRPr="00F72176">
        <w:rPr>
          <w:sz w:val="28"/>
        </w:rPr>
        <w:lastRenderedPageBreak/>
        <w:t xml:space="preserve">What is ambient </w:t>
      </w:r>
      <w:proofErr w:type="gramStart"/>
      <w:r w:rsidRPr="00F72176">
        <w:rPr>
          <w:sz w:val="28"/>
        </w:rPr>
        <w:t>light ?</w:t>
      </w:r>
      <w:proofErr w:type="gramEnd"/>
    </w:p>
    <w:p w:rsidR="00F72176" w:rsidRPr="00F72176" w:rsidRDefault="00F72176" w:rsidP="00F72176">
      <w:pPr>
        <w:pStyle w:val="NormalWeb"/>
        <w:shd w:val="clear" w:color="auto" w:fill="FFFFFF"/>
        <w:spacing w:before="120" w:beforeAutospacing="0" w:after="120" w:afterAutospacing="0"/>
        <w:jc w:val="both"/>
        <w:rPr>
          <w:rFonts w:ascii="Arial" w:hAnsi="Arial" w:cs="Arial"/>
          <w:color w:val="000000"/>
          <w:sz w:val="13"/>
          <w:szCs w:val="15"/>
        </w:rPr>
      </w:pPr>
      <w:r w:rsidRPr="00F72176">
        <w:rPr>
          <w:rFonts w:ascii="Georgia" w:hAnsi="Georgia" w:cs="Arial"/>
          <w:color w:val="000000"/>
          <w:sz w:val="22"/>
        </w:rPr>
        <w:t>A surface that is not exposed directly to a light source still will be visible if nearby objects are illuminated. In our basic illumination model, we can set a general level of brightness for a scene. This is a simple way to model the combination of light reflections from various surfaces to produce a uniform illumination called the ambient light, or background light.</w:t>
      </w:r>
    </w:p>
    <w:p w:rsidR="00F72176" w:rsidRPr="007D3986" w:rsidRDefault="00F72176" w:rsidP="007D3986">
      <w:pPr>
        <w:pStyle w:val="NormalWeb"/>
        <w:shd w:val="clear" w:color="auto" w:fill="FFFFFF"/>
        <w:spacing w:before="120" w:beforeAutospacing="0" w:after="120" w:afterAutospacing="0"/>
        <w:jc w:val="both"/>
        <w:rPr>
          <w:rFonts w:ascii="Georgia" w:hAnsi="Georgia" w:cs="Arial"/>
          <w:color w:val="000000"/>
        </w:rPr>
      </w:pPr>
      <w:ins w:id="0" w:author="Unknown">
        <w:r>
          <w:rPr>
            <w:rFonts w:ascii="Georgia" w:hAnsi="Georgia" w:cs="Arial"/>
            <w:color w:val="000000"/>
          </w:rPr>
          <w:t>Ambient light has no spatial or directional Characteristics. The amount of ambient light incident on each object is a constant for all surfaces and over all directions.</w:t>
        </w:r>
      </w:ins>
    </w:p>
    <w:p w:rsidR="007D3986" w:rsidRDefault="007D3986"/>
    <w:p w:rsidR="007D3986" w:rsidRDefault="007D3986">
      <w:r>
        <w:rPr>
          <w:noProof/>
        </w:rPr>
        <w:drawing>
          <wp:inline distT="0" distB="0" distL="0" distR="0">
            <wp:extent cx="5942587" cy="2965837"/>
            <wp:effectExtent l="19050" t="0" r="1013" b="0"/>
            <wp:docPr id="2" name="Picture 2" descr="C:\Users\Us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JPG"/>
                    <pic:cNvPicPr>
                      <a:picLocks noChangeAspect="1" noChangeArrowheads="1"/>
                    </pic:cNvPicPr>
                  </pic:nvPicPr>
                  <pic:blipFill>
                    <a:blip r:embed="rId17"/>
                    <a:srcRect/>
                    <a:stretch>
                      <a:fillRect/>
                    </a:stretch>
                  </pic:blipFill>
                  <pic:spPr bwMode="auto">
                    <a:xfrm>
                      <a:off x="0" y="0"/>
                      <a:ext cx="5943600" cy="2966343"/>
                    </a:xfrm>
                    <a:prstGeom prst="rect">
                      <a:avLst/>
                    </a:prstGeom>
                    <a:noFill/>
                    <a:ln w="9525">
                      <a:noFill/>
                      <a:miter lim="800000"/>
                      <a:headEnd/>
                      <a:tailEnd/>
                    </a:ln>
                  </pic:spPr>
                </pic:pic>
              </a:graphicData>
            </a:graphic>
          </wp:inline>
        </w:drawing>
      </w:r>
      <w:r>
        <w:rPr>
          <w:noProof/>
        </w:rPr>
        <w:drawing>
          <wp:inline distT="0" distB="0" distL="0" distR="0">
            <wp:extent cx="6365847" cy="3085107"/>
            <wp:effectExtent l="19050" t="0" r="0" b="0"/>
            <wp:docPr id="1" name="Picture 1" descr="C:\Users\User\Desktop\diffuse-vs-spe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iffuse-vs-specular.png"/>
                    <pic:cNvPicPr>
                      <a:picLocks noChangeAspect="1" noChangeArrowheads="1"/>
                    </pic:cNvPicPr>
                  </pic:nvPicPr>
                  <pic:blipFill>
                    <a:blip r:embed="rId18"/>
                    <a:srcRect/>
                    <a:stretch>
                      <a:fillRect/>
                    </a:stretch>
                  </pic:blipFill>
                  <pic:spPr bwMode="auto">
                    <a:xfrm>
                      <a:off x="0" y="0"/>
                      <a:ext cx="6365847" cy="3085107"/>
                    </a:xfrm>
                    <a:prstGeom prst="rect">
                      <a:avLst/>
                    </a:prstGeom>
                    <a:noFill/>
                    <a:ln w="9525">
                      <a:noFill/>
                      <a:miter lim="800000"/>
                      <a:headEnd/>
                      <a:tailEnd/>
                    </a:ln>
                  </pic:spPr>
                </pic:pic>
              </a:graphicData>
            </a:graphic>
          </wp:inline>
        </w:drawing>
      </w:r>
    </w:p>
    <w:p w:rsidR="007D3986" w:rsidRDefault="007D3986"/>
    <w:p w:rsidR="00DA524A" w:rsidRDefault="00DA524A" w:rsidP="00DA524A">
      <w:pPr>
        <w:pStyle w:val="Heading2"/>
        <w:shd w:val="clear" w:color="auto" w:fill="FFFFFF"/>
        <w:spacing w:before="250" w:after="125"/>
        <w:rPr>
          <w:rFonts w:ascii="Helvetica" w:hAnsi="Helvetica"/>
          <w:color w:val="555555"/>
          <w:sz w:val="33"/>
          <w:szCs w:val="33"/>
        </w:rPr>
      </w:pPr>
      <w:r>
        <w:rPr>
          <w:rFonts w:ascii="Helvetica" w:hAnsi="Helvetica"/>
          <w:color w:val="555555"/>
          <w:sz w:val="33"/>
          <w:szCs w:val="33"/>
        </w:rPr>
        <w:lastRenderedPageBreak/>
        <w:t>Introduction to Diffuse Reflection</w:t>
      </w:r>
    </w:p>
    <w:p w:rsidR="00DA524A" w:rsidRDefault="00DA524A" w:rsidP="00DA524A">
      <w:pPr>
        <w:pStyle w:val="NormalWeb"/>
        <w:shd w:val="clear" w:color="auto" w:fill="FFFFFF"/>
        <w:spacing w:before="0" w:beforeAutospacing="0" w:after="125" w:afterAutospacing="0"/>
        <w:rPr>
          <w:rFonts w:ascii="Helvetica" w:hAnsi="Helvetica"/>
          <w:color w:val="555555"/>
          <w:sz w:val="18"/>
          <w:szCs w:val="18"/>
        </w:rPr>
      </w:pPr>
      <w:r>
        <w:rPr>
          <w:rFonts w:ascii="Helvetica" w:hAnsi="Helvetica"/>
          <w:color w:val="555555"/>
          <w:sz w:val="18"/>
          <w:szCs w:val="18"/>
        </w:rPr>
        <w:t xml:space="preserve">Every time I go to the beach, I am fascinated by all of the colored pebbles I find. </w:t>
      </w:r>
      <w:proofErr w:type="gramStart"/>
      <w:r>
        <w:rPr>
          <w:rFonts w:ascii="Helvetica" w:hAnsi="Helvetica"/>
          <w:color w:val="555555"/>
          <w:sz w:val="18"/>
          <w:szCs w:val="18"/>
        </w:rPr>
        <w:t>Tiny stones of pink, yellow, blue, and violet flash under the shallow waves.</w:t>
      </w:r>
      <w:proofErr w:type="gramEnd"/>
      <w:r>
        <w:rPr>
          <w:rFonts w:ascii="Helvetica" w:hAnsi="Helvetica"/>
          <w:color w:val="555555"/>
          <w:sz w:val="18"/>
          <w:szCs w:val="18"/>
        </w:rPr>
        <w:t xml:space="preserve"> I can't resist the urge to collect them, and I usually go home with a pocketful of my favorite pebbles. But once I get them washed and dried, I am often disappointed with how dull they all appear. Where did their vibrant colors go? What happened to their glossy sheens? I should have known from the beginning that the dry pebbles would look different because of the effects of </w:t>
      </w:r>
      <w:r>
        <w:rPr>
          <w:rFonts w:ascii="Helvetica" w:hAnsi="Helvetica"/>
          <w:b/>
          <w:bCs/>
          <w:color w:val="555555"/>
          <w:sz w:val="18"/>
          <w:szCs w:val="18"/>
        </w:rPr>
        <w:t>diffuse reflection</w:t>
      </w:r>
      <w:r>
        <w:rPr>
          <w:rFonts w:ascii="Helvetica" w:hAnsi="Helvetica"/>
          <w:color w:val="555555"/>
          <w:sz w:val="18"/>
          <w:szCs w:val="18"/>
        </w:rPr>
        <w:t>.</w:t>
      </w:r>
    </w:p>
    <w:p w:rsidR="00DA524A" w:rsidRDefault="00DA524A" w:rsidP="00DA524A">
      <w:pPr>
        <w:pStyle w:val="Heading2"/>
        <w:shd w:val="clear" w:color="auto" w:fill="FFFFFF"/>
        <w:spacing w:before="250" w:after="125"/>
        <w:rPr>
          <w:rFonts w:ascii="Helvetica" w:hAnsi="Helvetica"/>
          <w:color w:val="555555"/>
          <w:sz w:val="33"/>
          <w:szCs w:val="33"/>
        </w:rPr>
      </w:pPr>
      <w:proofErr w:type="spellStart"/>
      <w:r>
        <w:rPr>
          <w:rFonts w:ascii="Helvetica" w:hAnsi="Helvetica"/>
          <w:color w:val="555555"/>
          <w:sz w:val="33"/>
          <w:szCs w:val="33"/>
        </w:rPr>
        <w:t>Specular</w:t>
      </w:r>
      <w:proofErr w:type="spellEnd"/>
      <w:r>
        <w:rPr>
          <w:rFonts w:ascii="Helvetica" w:hAnsi="Helvetica"/>
          <w:color w:val="555555"/>
          <w:sz w:val="33"/>
          <w:szCs w:val="33"/>
        </w:rPr>
        <w:t xml:space="preserve"> vs. Diffuse Reflection</w:t>
      </w:r>
    </w:p>
    <w:p w:rsidR="00DA524A" w:rsidRDefault="00DA524A" w:rsidP="00DA524A">
      <w:pPr>
        <w:pStyle w:val="NormalWeb"/>
        <w:shd w:val="clear" w:color="auto" w:fill="FFFFFF"/>
        <w:spacing w:before="0" w:beforeAutospacing="0" w:after="125" w:afterAutospacing="0"/>
        <w:rPr>
          <w:rFonts w:ascii="Helvetica" w:hAnsi="Helvetica"/>
          <w:color w:val="555555"/>
          <w:sz w:val="18"/>
          <w:szCs w:val="18"/>
        </w:rPr>
      </w:pPr>
      <w:r>
        <w:rPr>
          <w:rFonts w:ascii="Helvetica" w:hAnsi="Helvetica"/>
          <w:color w:val="555555"/>
          <w:sz w:val="18"/>
          <w:szCs w:val="18"/>
        </w:rPr>
        <w:t>We've already learned that the reflection of waves involves a change in the direction of waves when they strike a surface. When talking about reflection, we think of waves as straight-line rays. The incident ray is the ray that initially strikes a surface. The reflected ray, obviously, is the one that reflects off a surface. The law of reflection tells us that the angle of reflection is equal to the angle of incidence. In other words, the angle at which the incident ray strikes the surface is going to be the same as the angle at which it reflects. Rays and angles are convenient ways to talk about single waves, but sources of sound and light typically send out many waves at once. How do we talk about the law of reflection when more than one wave is involved?</w:t>
      </w:r>
    </w:p>
    <w:p w:rsidR="00DA524A" w:rsidRDefault="00DA524A" w:rsidP="00DA524A">
      <w:pPr>
        <w:pStyle w:val="NormalWeb"/>
        <w:shd w:val="clear" w:color="auto" w:fill="FFFFFF"/>
        <w:spacing w:before="0" w:beforeAutospacing="0" w:after="125" w:afterAutospacing="0"/>
        <w:rPr>
          <w:rFonts w:ascii="Helvetica" w:hAnsi="Helvetica"/>
          <w:color w:val="555555"/>
          <w:sz w:val="18"/>
          <w:szCs w:val="18"/>
        </w:rPr>
      </w:pPr>
      <w:r>
        <w:rPr>
          <w:rFonts w:ascii="Helvetica" w:hAnsi="Helvetica"/>
          <w:color w:val="555555"/>
          <w:sz w:val="18"/>
          <w:szCs w:val="18"/>
        </w:rPr>
        <w:t>All we have to do is imagine a whole bunch of rays parallel to one another. This picture below could represent a concentrated beam of light waves, say, from a flashlight. Since each ray is hitting the surface at the same angle - the angle of incidence - then each ray reflects at the same angle - the angle of reflection. A person standing in the path of the reflected rays would see a perfect image of the flashlight's beam. It wouldn't be much different from staring into the flashlight itself! This type of reflection, in which a smooth surface causes reflected rays to travel in the same direction, is called </w:t>
      </w:r>
      <w:proofErr w:type="spellStart"/>
      <w:r>
        <w:rPr>
          <w:rFonts w:ascii="Helvetica" w:hAnsi="Helvetica"/>
          <w:b/>
          <w:bCs/>
          <w:color w:val="555555"/>
          <w:sz w:val="18"/>
          <w:szCs w:val="18"/>
        </w:rPr>
        <w:t>specular</w:t>
      </w:r>
      <w:proofErr w:type="spellEnd"/>
      <w:r>
        <w:rPr>
          <w:rFonts w:ascii="Helvetica" w:hAnsi="Helvetica"/>
          <w:b/>
          <w:bCs/>
          <w:color w:val="555555"/>
          <w:sz w:val="18"/>
          <w:szCs w:val="18"/>
        </w:rPr>
        <w:t xml:space="preserve"> reflection</w:t>
      </w:r>
      <w:r>
        <w:rPr>
          <w:rFonts w:ascii="Helvetica" w:hAnsi="Helvetica"/>
          <w:color w:val="555555"/>
          <w:sz w:val="18"/>
          <w:szCs w:val="18"/>
        </w:rPr>
        <w:t>.</w:t>
      </w:r>
    </w:p>
    <w:tbl>
      <w:tblPr>
        <w:tblW w:w="5409" w:type="dxa"/>
        <w:tblInd w:w="125" w:type="dxa"/>
        <w:shd w:val="clear" w:color="auto" w:fill="FFFFFF"/>
        <w:tblCellMar>
          <w:top w:w="15" w:type="dxa"/>
          <w:left w:w="15" w:type="dxa"/>
          <w:bottom w:w="15" w:type="dxa"/>
          <w:right w:w="15" w:type="dxa"/>
        </w:tblCellMar>
        <w:tblLook w:val="04A0"/>
      </w:tblPr>
      <w:tblGrid>
        <w:gridCol w:w="9336"/>
      </w:tblGrid>
      <w:tr w:rsidR="00DA524A" w:rsidTr="00DA524A">
        <w:tc>
          <w:tcPr>
            <w:tcW w:w="0" w:type="auto"/>
            <w:shd w:val="clear" w:color="auto" w:fill="FFFFFF"/>
            <w:tcMar>
              <w:top w:w="63" w:type="dxa"/>
              <w:left w:w="63" w:type="dxa"/>
              <w:bottom w:w="63" w:type="dxa"/>
              <w:right w:w="63" w:type="dxa"/>
            </w:tcMar>
            <w:vAlign w:val="center"/>
            <w:hideMark/>
          </w:tcPr>
          <w:p w:rsidR="00DA524A" w:rsidRDefault="00DA524A">
            <w:pPr>
              <w:spacing w:before="125" w:after="125"/>
              <w:rPr>
                <w:rFonts w:ascii="Helvetica" w:hAnsi="Helvetica"/>
                <w:color w:val="555555"/>
                <w:sz w:val="18"/>
                <w:szCs w:val="18"/>
              </w:rPr>
            </w:pPr>
            <w:r>
              <w:rPr>
                <w:rFonts w:ascii="Helvetica" w:hAnsi="Helvetica"/>
                <w:noProof/>
                <w:color w:val="555555"/>
                <w:sz w:val="18"/>
                <w:szCs w:val="18"/>
              </w:rPr>
              <w:drawing>
                <wp:inline distT="0" distB="0" distL="0" distR="0">
                  <wp:extent cx="5825159" cy="1924215"/>
                  <wp:effectExtent l="19050" t="0" r="4141" b="0"/>
                  <wp:docPr id="6" name="Picture 3" descr="Specular Reflection Rays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ular Reflection Rays Parallel"/>
                          <pic:cNvPicPr>
                            <a:picLocks noChangeAspect="1" noChangeArrowheads="1"/>
                          </pic:cNvPicPr>
                        </pic:nvPicPr>
                        <pic:blipFill>
                          <a:blip r:embed="rId19"/>
                          <a:srcRect/>
                          <a:stretch>
                            <a:fillRect/>
                          </a:stretch>
                        </pic:blipFill>
                        <pic:spPr bwMode="auto">
                          <a:xfrm>
                            <a:off x="0" y="0"/>
                            <a:ext cx="5824168" cy="1923888"/>
                          </a:xfrm>
                          <a:prstGeom prst="rect">
                            <a:avLst/>
                          </a:prstGeom>
                          <a:noFill/>
                          <a:ln w="9525">
                            <a:noFill/>
                            <a:miter lim="800000"/>
                            <a:headEnd/>
                            <a:tailEnd/>
                          </a:ln>
                        </pic:spPr>
                      </pic:pic>
                    </a:graphicData>
                  </a:graphic>
                </wp:inline>
              </w:drawing>
            </w:r>
          </w:p>
        </w:tc>
      </w:tr>
      <w:tr w:rsidR="00DA524A" w:rsidTr="00DA524A">
        <w:tc>
          <w:tcPr>
            <w:tcW w:w="0" w:type="auto"/>
            <w:tcBorders>
              <w:top w:val="nil"/>
              <w:left w:val="nil"/>
              <w:bottom w:val="nil"/>
              <w:right w:val="nil"/>
            </w:tcBorders>
            <w:shd w:val="clear" w:color="auto" w:fill="FFFFFF"/>
            <w:tcMar>
              <w:top w:w="63" w:type="dxa"/>
              <w:left w:w="63" w:type="dxa"/>
              <w:bottom w:w="63" w:type="dxa"/>
              <w:right w:w="63" w:type="dxa"/>
            </w:tcMar>
            <w:vAlign w:val="center"/>
            <w:hideMark/>
          </w:tcPr>
          <w:p w:rsidR="00DA524A" w:rsidRDefault="00DA524A">
            <w:pPr>
              <w:spacing w:before="125" w:after="125"/>
              <w:jc w:val="center"/>
              <w:textAlignment w:val="baseline"/>
              <w:rPr>
                <w:rFonts w:ascii="Helvetica" w:hAnsi="Helvetica"/>
                <w:b/>
                <w:bCs/>
                <w:i/>
                <w:iCs/>
                <w:color w:val="555555"/>
                <w:sz w:val="15"/>
                <w:szCs w:val="15"/>
              </w:rPr>
            </w:pPr>
            <w:r w:rsidRPr="00DE4D95">
              <w:rPr>
                <w:rFonts w:ascii="Helvetica" w:hAnsi="Helvetica"/>
                <w:b/>
                <w:bCs/>
                <w:i/>
                <w:iCs/>
                <w:color w:val="555555"/>
                <w:sz w:val="17"/>
                <w:szCs w:val="15"/>
              </w:rPr>
              <w:t>When the light rays hit a smooth surface, the rays are parallel to each other.</w:t>
            </w:r>
          </w:p>
        </w:tc>
      </w:tr>
    </w:tbl>
    <w:p w:rsidR="00DA524A" w:rsidRDefault="00DA524A" w:rsidP="00DA524A">
      <w:pPr>
        <w:pStyle w:val="NormalWeb"/>
        <w:shd w:val="clear" w:color="auto" w:fill="FFFFFF"/>
        <w:spacing w:before="0" w:beforeAutospacing="0" w:after="125" w:afterAutospacing="0"/>
        <w:rPr>
          <w:rFonts w:ascii="Helvetica" w:hAnsi="Helvetica"/>
          <w:color w:val="555555"/>
          <w:sz w:val="18"/>
          <w:szCs w:val="18"/>
        </w:rPr>
      </w:pPr>
      <w:proofErr w:type="spellStart"/>
      <w:r>
        <w:rPr>
          <w:rFonts w:ascii="Helvetica" w:hAnsi="Helvetica"/>
          <w:color w:val="555555"/>
          <w:sz w:val="18"/>
          <w:szCs w:val="18"/>
        </w:rPr>
        <w:t>Specular</w:t>
      </w:r>
      <w:proofErr w:type="spellEnd"/>
      <w:r>
        <w:rPr>
          <w:rFonts w:ascii="Helvetica" w:hAnsi="Helvetica"/>
          <w:color w:val="555555"/>
          <w:sz w:val="18"/>
          <w:szCs w:val="18"/>
        </w:rPr>
        <w:t xml:space="preserve"> reflection is best known as the type of reflection you get from a mirror. It also occurs off of other smooth surfaces like glossy tabletops, car windows, and very still water. </w:t>
      </w:r>
      <w:proofErr w:type="spellStart"/>
      <w:r>
        <w:rPr>
          <w:rFonts w:ascii="Helvetica" w:hAnsi="Helvetica"/>
          <w:color w:val="555555"/>
          <w:sz w:val="18"/>
          <w:szCs w:val="18"/>
        </w:rPr>
        <w:t>Specular</w:t>
      </w:r>
      <w:proofErr w:type="spellEnd"/>
      <w:r>
        <w:rPr>
          <w:rFonts w:ascii="Helvetica" w:hAnsi="Helvetica"/>
          <w:color w:val="555555"/>
          <w:sz w:val="18"/>
          <w:szCs w:val="18"/>
        </w:rPr>
        <w:t xml:space="preserve"> reflection from a calm lake occurs because the surface is so flat that all the reflected rays bounce off in the same direction.</w:t>
      </w:r>
    </w:p>
    <w:p w:rsidR="00DA524A" w:rsidRDefault="00DA524A" w:rsidP="00DA524A">
      <w:pPr>
        <w:pStyle w:val="NormalWeb"/>
        <w:shd w:val="clear" w:color="auto" w:fill="FFFFFF"/>
        <w:spacing w:before="0" w:beforeAutospacing="0" w:after="125" w:afterAutospacing="0"/>
        <w:rPr>
          <w:rFonts w:ascii="Helvetica" w:hAnsi="Helvetica"/>
          <w:color w:val="555555"/>
          <w:sz w:val="18"/>
          <w:szCs w:val="18"/>
        </w:rPr>
      </w:pPr>
      <w:r>
        <w:rPr>
          <w:rFonts w:ascii="Helvetica" w:hAnsi="Helvetica"/>
          <w:color w:val="555555"/>
          <w:sz w:val="18"/>
          <w:szCs w:val="18"/>
        </w:rPr>
        <w:t>But, if a gust of wind disturbed the water, the resulting ripples would cause a different phenomenon called </w:t>
      </w:r>
      <w:r>
        <w:rPr>
          <w:rFonts w:ascii="Helvetica" w:hAnsi="Helvetica"/>
          <w:b/>
          <w:bCs/>
          <w:color w:val="555555"/>
          <w:sz w:val="18"/>
          <w:szCs w:val="18"/>
        </w:rPr>
        <w:t>diffuse reflection</w:t>
      </w:r>
      <w:r>
        <w:rPr>
          <w:rFonts w:ascii="Helvetica" w:hAnsi="Helvetica"/>
          <w:color w:val="555555"/>
          <w:sz w:val="18"/>
          <w:szCs w:val="18"/>
        </w:rPr>
        <w:t>. Diffuse reflection occurs when a rough surface causes reflected rays to travel in different directions. Most everyday objects exhibit diffuse reflection because of the tiny imperfections on the surface of the material. A piece of paper may look smooth on the surface, but at the microscopic level, the tiny fibers make it rough. Upholstery and clothing exhibit diffuse reflection because of the minute roughness of the fabric. Even a leaf has an element of roughness to it because of the multidimensional nature of the cells on the surface.</w:t>
      </w:r>
    </w:p>
    <w:p w:rsidR="00DA524A" w:rsidRDefault="00DA524A" w:rsidP="00DA524A">
      <w:pPr>
        <w:pStyle w:val="NormalWeb"/>
        <w:shd w:val="clear" w:color="auto" w:fill="FFFFFF"/>
        <w:spacing w:before="0" w:beforeAutospacing="0" w:after="125" w:afterAutospacing="0"/>
        <w:rPr>
          <w:rFonts w:ascii="Helvetica" w:hAnsi="Helvetica"/>
          <w:color w:val="555555"/>
          <w:sz w:val="18"/>
          <w:szCs w:val="18"/>
        </w:rPr>
      </w:pPr>
      <w:r>
        <w:rPr>
          <w:rFonts w:ascii="Helvetica" w:hAnsi="Helvetica"/>
          <w:color w:val="555555"/>
          <w:sz w:val="18"/>
          <w:szCs w:val="18"/>
        </w:rPr>
        <w:t>In diffuse reflection, each individual ray strikes a part of the surface that is oriented in a different direction. The law of reflection still applies, but the normal is different for each ray. So, the reflected rays end up going in all directions. As you can see below, one incident ray reflects over in one direction, another incident ray reflects elsewhere, and another one reflects somewhere else. The effect of all these rays going everywhere is that all of the waves are spread out. Diffuse reflection is the reason why you don't see your image reflected in most everyday objects.</w:t>
      </w:r>
    </w:p>
    <w:tbl>
      <w:tblPr>
        <w:tblW w:w="5409" w:type="dxa"/>
        <w:shd w:val="clear" w:color="auto" w:fill="FFFFFF"/>
        <w:tblCellMar>
          <w:top w:w="15" w:type="dxa"/>
          <w:left w:w="15" w:type="dxa"/>
          <w:bottom w:w="15" w:type="dxa"/>
          <w:right w:w="15" w:type="dxa"/>
        </w:tblCellMar>
        <w:tblLook w:val="04A0"/>
      </w:tblPr>
      <w:tblGrid>
        <w:gridCol w:w="9130"/>
      </w:tblGrid>
      <w:tr w:rsidR="00DA524A" w:rsidTr="00DA524A">
        <w:tc>
          <w:tcPr>
            <w:tcW w:w="0" w:type="auto"/>
            <w:shd w:val="clear" w:color="auto" w:fill="FFFFFF"/>
            <w:tcMar>
              <w:top w:w="63" w:type="dxa"/>
              <w:left w:w="63" w:type="dxa"/>
              <w:bottom w:w="63" w:type="dxa"/>
              <w:right w:w="63" w:type="dxa"/>
            </w:tcMar>
            <w:vAlign w:val="center"/>
            <w:hideMark/>
          </w:tcPr>
          <w:p w:rsidR="00DA524A" w:rsidRDefault="00DA524A">
            <w:pPr>
              <w:spacing w:before="125" w:after="125"/>
              <w:rPr>
                <w:rFonts w:ascii="Helvetica" w:hAnsi="Helvetica"/>
                <w:color w:val="555555"/>
                <w:sz w:val="18"/>
                <w:szCs w:val="18"/>
              </w:rPr>
            </w:pPr>
            <w:r>
              <w:rPr>
                <w:rFonts w:ascii="Helvetica" w:hAnsi="Helvetica"/>
                <w:noProof/>
                <w:color w:val="555555"/>
                <w:sz w:val="18"/>
                <w:szCs w:val="18"/>
              </w:rPr>
              <w:lastRenderedPageBreak/>
              <w:drawing>
                <wp:inline distT="0" distB="0" distL="0" distR="0">
                  <wp:extent cx="5697938" cy="2305878"/>
                  <wp:effectExtent l="19050" t="0" r="0" b="0"/>
                  <wp:docPr id="5" name="Picture 4" descr="Diffuse Reflection R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use Reflection Ray Diagram"/>
                          <pic:cNvPicPr>
                            <a:picLocks noChangeAspect="1" noChangeArrowheads="1"/>
                          </pic:cNvPicPr>
                        </pic:nvPicPr>
                        <pic:blipFill>
                          <a:blip r:embed="rId20"/>
                          <a:srcRect/>
                          <a:stretch>
                            <a:fillRect/>
                          </a:stretch>
                        </pic:blipFill>
                        <pic:spPr bwMode="auto">
                          <a:xfrm>
                            <a:off x="0" y="0"/>
                            <a:ext cx="5696972" cy="2305487"/>
                          </a:xfrm>
                          <a:prstGeom prst="rect">
                            <a:avLst/>
                          </a:prstGeom>
                          <a:noFill/>
                          <a:ln w="9525">
                            <a:noFill/>
                            <a:miter lim="800000"/>
                            <a:headEnd/>
                            <a:tailEnd/>
                          </a:ln>
                        </pic:spPr>
                      </pic:pic>
                    </a:graphicData>
                  </a:graphic>
                </wp:inline>
              </w:drawing>
            </w:r>
          </w:p>
        </w:tc>
      </w:tr>
      <w:tr w:rsidR="00DA524A" w:rsidTr="00DA524A">
        <w:tc>
          <w:tcPr>
            <w:tcW w:w="0" w:type="auto"/>
            <w:tcBorders>
              <w:top w:val="nil"/>
              <w:left w:val="nil"/>
              <w:bottom w:val="nil"/>
              <w:right w:val="nil"/>
            </w:tcBorders>
            <w:shd w:val="clear" w:color="auto" w:fill="FFFFFF"/>
            <w:tcMar>
              <w:top w:w="63" w:type="dxa"/>
              <w:left w:w="63" w:type="dxa"/>
              <w:bottom w:w="63" w:type="dxa"/>
              <w:right w:w="63" w:type="dxa"/>
            </w:tcMar>
            <w:vAlign w:val="center"/>
            <w:hideMark/>
          </w:tcPr>
          <w:p w:rsidR="00DA524A" w:rsidRDefault="00DA524A">
            <w:pPr>
              <w:spacing w:before="125" w:after="125"/>
              <w:jc w:val="center"/>
              <w:textAlignment w:val="baseline"/>
              <w:rPr>
                <w:rFonts w:ascii="Helvetica" w:hAnsi="Helvetica"/>
                <w:b/>
                <w:bCs/>
                <w:i/>
                <w:iCs/>
                <w:color w:val="555555"/>
                <w:sz w:val="15"/>
                <w:szCs w:val="15"/>
              </w:rPr>
            </w:pPr>
            <w:r w:rsidRPr="00DE4D95">
              <w:rPr>
                <w:rFonts w:ascii="Helvetica" w:hAnsi="Helvetica"/>
                <w:b/>
                <w:bCs/>
                <w:i/>
                <w:iCs/>
                <w:color w:val="555555"/>
                <w:sz w:val="17"/>
                <w:szCs w:val="15"/>
              </w:rPr>
              <w:t>How reflective rays travel during diffuse reflection</w:t>
            </w:r>
          </w:p>
        </w:tc>
      </w:tr>
    </w:tbl>
    <w:p w:rsidR="007D3986" w:rsidRDefault="007D3986"/>
    <w:sectPr w:rsidR="007D3986" w:rsidSect="001C1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04F0"/>
    <w:multiLevelType w:val="multilevel"/>
    <w:tmpl w:val="1926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80DAF"/>
    <w:multiLevelType w:val="multilevel"/>
    <w:tmpl w:val="4B2E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0209C4"/>
    <w:multiLevelType w:val="multilevel"/>
    <w:tmpl w:val="C04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16BAF"/>
    <w:multiLevelType w:val="multilevel"/>
    <w:tmpl w:val="A90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D2EB2"/>
    <w:multiLevelType w:val="multilevel"/>
    <w:tmpl w:val="2916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D4E8C"/>
    <w:multiLevelType w:val="multilevel"/>
    <w:tmpl w:val="46A8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DD1A1A"/>
    <w:multiLevelType w:val="multilevel"/>
    <w:tmpl w:val="0C4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F612F"/>
    <w:multiLevelType w:val="multilevel"/>
    <w:tmpl w:val="D5A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758F8"/>
    <w:multiLevelType w:val="multilevel"/>
    <w:tmpl w:val="C26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E2C16"/>
    <w:multiLevelType w:val="multilevel"/>
    <w:tmpl w:val="ED6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20AF7"/>
    <w:multiLevelType w:val="multilevel"/>
    <w:tmpl w:val="B4C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B01FCA"/>
    <w:multiLevelType w:val="multilevel"/>
    <w:tmpl w:val="9A46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E65DAF"/>
    <w:multiLevelType w:val="multilevel"/>
    <w:tmpl w:val="81285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754C4C"/>
    <w:multiLevelType w:val="multilevel"/>
    <w:tmpl w:val="A57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8"/>
  </w:num>
  <w:num w:numId="5">
    <w:abstractNumId w:val="3"/>
  </w:num>
  <w:num w:numId="6">
    <w:abstractNumId w:val="9"/>
  </w:num>
  <w:num w:numId="7">
    <w:abstractNumId w:val="0"/>
  </w:num>
  <w:num w:numId="8">
    <w:abstractNumId w:val="10"/>
  </w:num>
  <w:num w:numId="9">
    <w:abstractNumId w:val="13"/>
  </w:num>
  <w:num w:numId="10">
    <w:abstractNumId w:val="12"/>
  </w:num>
  <w:num w:numId="11">
    <w:abstractNumId w:val="11"/>
  </w:num>
  <w:num w:numId="12">
    <w:abstractNumId w:val="5"/>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44D35"/>
    <w:rsid w:val="001C1C32"/>
    <w:rsid w:val="005504FA"/>
    <w:rsid w:val="005B0E19"/>
    <w:rsid w:val="0065647C"/>
    <w:rsid w:val="007A7FC4"/>
    <w:rsid w:val="007C0492"/>
    <w:rsid w:val="007D3986"/>
    <w:rsid w:val="008B35CE"/>
    <w:rsid w:val="009A7F53"/>
    <w:rsid w:val="009B6C06"/>
    <w:rsid w:val="00CD3FC9"/>
    <w:rsid w:val="00CE4FE4"/>
    <w:rsid w:val="00DA524A"/>
    <w:rsid w:val="00DE4D95"/>
    <w:rsid w:val="00E229C0"/>
    <w:rsid w:val="00E55844"/>
    <w:rsid w:val="00EB4062"/>
    <w:rsid w:val="00F44D35"/>
    <w:rsid w:val="00F72176"/>
    <w:rsid w:val="00F9235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32"/>
  </w:style>
  <w:style w:type="paragraph" w:styleId="Heading1">
    <w:name w:val="heading 1"/>
    <w:basedOn w:val="Normal"/>
    <w:link w:val="Heading1Char"/>
    <w:uiPriority w:val="9"/>
    <w:qFormat/>
    <w:rsid w:val="00F44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049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7C04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44D35"/>
    <w:rPr>
      <w:color w:val="0000FF"/>
      <w:u w:val="single"/>
    </w:rPr>
  </w:style>
  <w:style w:type="paragraph" w:styleId="NormalWeb">
    <w:name w:val="Normal (Web)"/>
    <w:basedOn w:val="Normal"/>
    <w:uiPriority w:val="99"/>
    <w:unhideWhenUsed/>
    <w:rsid w:val="00F44D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D3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44D35"/>
    <w:rPr>
      <w:rFonts w:ascii="Tahoma" w:hAnsi="Tahoma" w:cs="Tahoma"/>
      <w:sz w:val="16"/>
      <w:szCs w:val="14"/>
    </w:rPr>
  </w:style>
  <w:style w:type="character" w:customStyle="1" w:styleId="Heading2Char">
    <w:name w:val="Heading 2 Char"/>
    <w:basedOn w:val="DefaultParagraphFont"/>
    <w:link w:val="Heading2"/>
    <w:uiPriority w:val="9"/>
    <w:semiHidden/>
    <w:rsid w:val="007C049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7C04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A7FC4"/>
    <w:rPr>
      <w:b/>
      <w:bCs/>
    </w:rPr>
  </w:style>
  <w:style w:type="character" w:customStyle="1" w:styleId="mo">
    <w:name w:val="mo"/>
    <w:basedOn w:val="DefaultParagraphFont"/>
    <w:rsid w:val="00E229C0"/>
  </w:style>
  <w:style w:type="character" w:customStyle="1" w:styleId="mi">
    <w:name w:val="mi"/>
    <w:basedOn w:val="DefaultParagraphFont"/>
    <w:rsid w:val="00E229C0"/>
  </w:style>
  <w:style w:type="character" w:customStyle="1" w:styleId="mn">
    <w:name w:val="mn"/>
    <w:basedOn w:val="DefaultParagraphFont"/>
    <w:rsid w:val="00E229C0"/>
  </w:style>
  <w:style w:type="character" w:customStyle="1" w:styleId="mjxassistivemathml">
    <w:name w:val="mjx_assistive_mathml"/>
    <w:basedOn w:val="DefaultParagraphFont"/>
    <w:rsid w:val="00E229C0"/>
  </w:style>
</w:styles>
</file>

<file path=word/webSettings.xml><?xml version="1.0" encoding="utf-8"?>
<w:webSettings xmlns:r="http://schemas.openxmlformats.org/officeDocument/2006/relationships" xmlns:w="http://schemas.openxmlformats.org/wordprocessingml/2006/main">
  <w:divs>
    <w:div w:id="443234454">
      <w:bodyDiv w:val="1"/>
      <w:marLeft w:val="0"/>
      <w:marRight w:val="0"/>
      <w:marTop w:val="0"/>
      <w:marBottom w:val="0"/>
      <w:divBdr>
        <w:top w:val="none" w:sz="0" w:space="0" w:color="auto"/>
        <w:left w:val="none" w:sz="0" w:space="0" w:color="auto"/>
        <w:bottom w:val="none" w:sz="0" w:space="0" w:color="auto"/>
        <w:right w:val="none" w:sz="0" w:space="0" w:color="auto"/>
      </w:divBdr>
      <w:divsChild>
        <w:div w:id="1857496566">
          <w:marLeft w:val="0"/>
          <w:marRight w:val="0"/>
          <w:marTop w:val="240"/>
          <w:marBottom w:val="240"/>
          <w:divBdr>
            <w:top w:val="none" w:sz="0" w:space="0" w:color="auto"/>
            <w:left w:val="none" w:sz="0" w:space="0" w:color="auto"/>
            <w:bottom w:val="none" w:sz="0" w:space="0" w:color="auto"/>
            <w:right w:val="none" w:sz="0" w:space="0" w:color="auto"/>
          </w:divBdr>
        </w:div>
        <w:div w:id="1826585300">
          <w:marLeft w:val="0"/>
          <w:marRight w:val="0"/>
          <w:marTop w:val="240"/>
          <w:marBottom w:val="240"/>
          <w:divBdr>
            <w:top w:val="none" w:sz="0" w:space="0" w:color="auto"/>
            <w:left w:val="none" w:sz="0" w:space="0" w:color="auto"/>
            <w:bottom w:val="none" w:sz="0" w:space="0" w:color="auto"/>
            <w:right w:val="none" w:sz="0" w:space="0" w:color="auto"/>
          </w:divBdr>
        </w:div>
      </w:divsChild>
    </w:div>
    <w:div w:id="1026252565">
      <w:bodyDiv w:val="1"/>
      <w:marLeft w:val="0"/>
      <w:marRight w:val="0"/>
      <w:marTop w:val="0"/>
      <w:marBottom w:val="0"/>
      <w:divBdr>
        <w:top w:val="none" w:sz="0" w:space="0" w:color="auto"/>
        <w:left w:val="none" w:sz="0" w:space="0" w:color="auto"/>
        <w:bottom w:val="none" w:sz="0" w:space="0" w:color="auto"/>
        <w:right w:val="none" w:sz="0" w:space="0" w:color="auto"/>
      </w:divBdr>
      <w:divsChild>
        <w:div w:id="1793356740">
          <w:marLeft w:val="0"/>
          <w:marRight w:val="0"/>
          <w:marTop w:val="0"/>
          <w:marBottom w:val="313"/>
          <w:divBdr>
            <w:top w:val="none" w:sz="0" w:space="0" w:color="auto"/>
            <w:left w:val="none" w:sz="0" w:space="0" w:color="auto"/>
            <w:bottom w:val="none" w:sz="0" w:space="0" w:color="auto"/>
            <w:right w:val="none" w:sz="0" w:space="0" w:color="auto"/>
          </w:divBdr>
          <w:divsChild>
            <w:div w:id="626591119">
              <w:marLeft w:val="0"/>
              <w:marRight w:val="0"/>
              <w:marTop w:val="0"/>
              <w:marBottom w:val="0"/>
              <w:divBdr>
                <w:top w:val="none" w:sz="0" w:space="0" w:color="auto"/>
                <w:left w:val="none" w:sz="0" w:space="0" w:color="auto"/>
                <w:bottom w:val="none" w:sz="0" w:space="0" w:color="auto"/>
                <w:right w:val="none" w:sz="0" w:space="0" w:color="auto"/>
              </w:divBdr>
              <w:divsChild>
                <w:div w:id="592665833">
                  <w:marLeft w:val="0"/>
                  <w:marRight w:val="188"/>
                  <w:marTop w:val="0"/>
                  <w:marBottom w:val="0"/>
                  <w:divBdr>
                    <w:top w:val="none" w:sz="0" w:space="0" w:color="auto"/>
                    <w:left w:val="none" w:sz="0" w:space="0" w:color="auto"/>
                    <w:bottom w:val="none" w:sz="0" w:space="0" w:color="auto"/>
                    <w:right w:val="none" w:sz="0" w:space="0" w:color="auto"/>
                  </w:divBdr>
                </w:div>
                <w:div w:id="792753348">
                  <w:marLeft w:val="0"/>
                  <w:marRight w:val="0"/>
                  <w:marTop w:val="0"/>
                  <w:marBottom w:val="0"/>
                  <w:divBdr>
                    <w:top w:val="none" w:sz="0" w:space="0" w:color="auto"/>
                    <w:left w:val="none" w:sz="0" w:space="0" w:color="auto"/>
                    <w:bottom w:val="none" w:sz="0" w:space="0" w:color="auto"/>
                    <w:right w:val="none" w:sz="0" w:space="0" w:color="auto"/>
                  </w:divBdr>
                  <w:divsChild>
                    <w:div w:id="1892954744">
                      <w:marLeft w:val="0"/>
                      <w:marRight w:val="0"/>
                      <w:marTop w:val="0"/>
                      <w:marBottom w:val="0"/>
                      <w:divBdr>
                        <w:top w:val="none" w:sz="0" w:space="0" w:color="auto"/>
                        <w:left w:val="none" w:sz="0" w:space="0" w:color="auto"/>
                        <w:bottom w:val="none" w:sz="0" w:space="0" w:color="auto"/>
                        <w:right w:val="none" w:sz="0" w:space="0" w:color="auto"/>
                      </w:divBdr>
                    </w:div>
                    <w:div w:id="1236431541">
                      <w:marLeft w:val="0"/>
                      <w:marRight w:val="0"/>
                      <w:marTop w:val="0"/>
                      <w:marBottom w:val="0"/>
                      <w:divBdr>
                        <w:top w:val="none" w:sz="0" w:space="0" w:color="auto"/>
                        <w:left w:val="none" w:sz="0" w:space="0" w:color="auto"/>
                        <w:bottom w:val="none" w:sz="0" w:space="0" w:color="auto"/>
                        <w:right w:val="none" w:sz="0" w:space="0" w:color="auto"/>
                      </w:divBdr>
                    </w:div>
                  </w:divsChild>
                </w:div>
                <w:div w:id="775370827">
                  <w:marLeft w:val="0"/>
                  <w:marRight w:val="0"/>
                  <w:marTop w:val="63"/>
                  <w:marBottom w:val="0"/>
                  <w:divBdr>
                    <w:top w:val="none" w:sz="0" w:space="0" w:color="auto"/>
                    <w:left w:val="none" w:sz="0" w:space="0" w:color="auto"/>
                    <w:bottom w:val="none" w:sz="0" w:space="0" w:color="auto"/>
                    <w:right w:val="none" w:sz="0" w:space="0" w:color="auto"/>
                  </w:divBdr>
                </w:div>
              </w:divsChild>
            </w:div>
            <w:div w:id="943728829">
              <w:marLeft w:val="0"/>
              <w:marRight w:val="0"/>
              <w:marTop w:val="0"/>
              <w:marBottom w:val="0"/>
              <w:divBdr>
                <w:top w:val="none" w:sz="0" w:space="0" w:color="auto"/>
                <w:left w:val="none" w:sz="0" w:space="0" w:color="auto"/>
                <w:bottom w:val="none" w:sz="0" w:space="0" w:color="auto"/>
                <w:right w:val="none" w:sz="0" w:space="0" w:color="auto"/>
              </w:divBdr>
            </w:div>
          </w:divsChild>
        </w:div>
        <w:div w:id="1620601228">
          <w:marLeft w:val="0"/>
          <w:marRight w:val="0"/>
          <w:marTop w:val="0"/>
          <w:marBottom w:val="0"/>
          <w:divBdr>
            <w:top w:val="none" w:sz="0" w:space="0" w:color="auto"/>
            <w:left w:val="none" w:sz="0" w:space="0" w:color="auto"/>
            <w:bottom w:val="none" w:sz="0" w:space="0" w:color="auto"/>
            <w:right w:val="none" w:sz="0" w:space="0" w:color="auto"/>
          </w:divBdr>
          <w:divsChild>
            <w:div w:id="990788908">
              <w:marLeft w:val="0"/>
              <w:marRight w:val="0"/>
              <w:marTop w:val="0"/>
              <w:marBottom w:val="0"/>
              <w:divBdr>
                <w:top w:val="none" w:sz="0" w:space="0" w:color="auto"/>
                <w:left w:val="none" w:sz="0" w:space="0" w:color="auto"/>
                <w:bottom w:val="none" w:sz="0" w:space="0" w:color="auto"/>
                <w:right w:val="none" w:sz="0" w:space="0" w:color="auto"/>
              </w:divBdr>
            </w:div>
          </w:divsChild>
        </w:div>
        <w:div w:id="1058625203">
          <w:marLeft w:val="0"/>
          <w:marRight w:val="0"/>
          <w:marTop w:val="0"/>
          <w:marBottom w:val="0"/>
          <w:divBdr>
            <w:top w:val="none" w:sz="0" w:space="0" w:color="auto"/>
            <w:left w:val="none" w:sz="0" w:space="0" w:color="auto"/>
            <w:bottom w:val="none" w:sz="0" w:space="0" w:color="auto"/>
            <w:right w:val="none" w:sz="0" w:space="0" w:color="auto"/>
          </w:divBdr>
        </w:div>
      </w:divsChild>
    </w:div>
    <w:div w:id="1249851978">
      <w:bodyDiv w:val="1"/>
      <w:marLeft w:val="0"/>
      <w:marRight w:val="0"/>
      <w:marTop w:val="0"/>
      <w:marBottom w:val="0"/>
      <w:divBdr>
        <w:top w:val="none" w:sz="0" w:space="0" w:color="auto"/>
        <w:left w:val="none" w:sz="0" w:space="0" w:color="auto"/>
        <w:bottom w:val="none" w:sz="0" w:space="0" w:color="auto"/>
        <w:right w:val="none" w:sz="0" w:space="0" w:color="auto"/>
      </w:divBdr>
    </w:div>
    <w:div w:id="1294486506">
      <w:bodyDiv w:val="1"/>
      <w:marLeft w:val="0"/>
      <w:marRight w:val="0"/>
      <w:marTop w:val="0"/>
      <w:marBottom w:val="0"/>
      <w:divBdr>
        <w:top w:val="none" w:sz="0" w:space="0" w:color="auto"/>
        <w:left w:val="none" w:sz="0" w:space="0" w:color="auto"/>
        <w:bottom w:val="none" w:sz="0" w:space="0" w:color="auto"/>
        <w:right w:val="none" w:sz="0" w:space="0" w:color="auto"/>
      </w:divBdr>
    </w:div>
    <w:div w:id="1356299247">
      <w:bodyDiv w:val="1"/>
      <w:marLeft w:val="0"/>
      <w:marRight w:val="0"/>
      <w:marTop w:val="0"/>
      <w:marBottom w:val="0"/>
      <w:divBdr>
        <w:top w:val="none" w:sz="0" w:space="0" w:color="auto"/>
        <w:left w:val="none" w:sz="0" w:space="0" w:color="auto"/>
        <w:bottom w:val="none" w:sz="0" w:space="0" w:color="auto"/>
        <w:right w:val="none" w:sz="0" w:space="0" w:color="auto"/>
      </w:divBdr>
      <w:divsChild>
        <w:div w:id="97874407">
          <w:marLeft w:val="0"/>
          <w:marRight w:val="0"/>
          <w:marTop w:val="240"/>
          <w:marBottom w:val="240"/>
          <w:divBdr>
            <w:top w:val="none" w:sz="0" w:space="0" w:color="auto"/>
            <w:left w:val="none" w:sz="0" w:space="0" w:color="auto"/>
            <w:bottom w:val="none" w:sz="0" w:space="0" w:color="auto"/>
            <w:right w:val="none" w:sz="0" w:space="0" w:color="auto"/>
          </w:divBdr>
        </w:div>
        <w:div w:id="1514610929">
          <w:marLeft w:val="0"/>
          <w:marRight w:val="0"/>
          <w:marTop w:val="240"/>
          <w:marBottom w:val="240"/>
          <w:divBdr>
            <w:top w:val="none" w:sz="0" w:space="0" w:color="auto"/>
            <w:left w:val="none" w:sz="0" w:space="0" w:color="auto"/>
            <w:bottom w:val="none" w:sz="0" w:space="0" w:color="auto"/>
            <w:right w:val="none" w:sz="0" w:space="0" w:color="auto"/>
          </w:divBdr>
        </w:div>
        <w:div w:id="2116051303">
          <w:marLeft w:val="0"/>
          <w:marRight w:val="0"/>
          <w:marTop w:val="240"/>
          <w:marBottom w:val="240"/>
          <w:divBdr>
            <w:top w:val="none" w:sz="0" w:space="0" w:color="auto"/>
            <w:left w:val="none" w:sz="0" w:space="0" w:color="auto"/>
            <w:bottom w:val="none" w:sz="0" w:space="0" w:color="auto"/>
            <w:right w:val="none" w:sz="0" w:space="0" w:color="auto"/>
          </w:divBdr>
        </w:div>
        <w:div w:id="1511720328">
          <w:marLeft w:val="0"/>
          <w:marRight w:val="0"/>
          <w:marTop w:val="240"/>
          <w:marBottom w:val="240"/>
          <w:divBdr>
            <w:top w:val="none" w:sz="0" w:space="0" w:color="auto"/>
            <w:left w:val="none" w:sz="0" w:space="0" w:color="auto"/>
            <w:bottom w:val="none" w:sz="0" w:space="0" w:color="auto"/>
            <w:right w:val="none" w:sz="0" w:space="0" w:color="auto"/>
          </w:divBdr>
        </w:div>
        <w:div w:id="1221864712">
          <w:marLeft w:val="0"/>
          <w:marRight w:val="0"/>
          <w:marTop w:val="240"/>
          <w:marBottom w:val="240"/>
          <w:divBdr>
            <w:top w:val="none" w:sz="0" w:space="0" w:color="auto"/>
            <w:left w:val="none" w:sz="0" w:space="0" w:color="auto"/>
            <w:bottom w:val="none" w:sz="0" w:space="0" w:color="auto"/>
            <w:right w:val="none" w:sz="0" w:space="0" w:color="auto"/>
          </w:divBdr>
        </w:div>
        <w:div w:id="656303865">
          <w:marLeft w:val="0"/>
          <w:marRight w:val="0"/>
          <w:marTop w:val="240"/>
          <w:marBottom w:val="240"/>
          <w:divBdr>
            <w:top w:val="none" w:sz="0" w:space="0" w:color="auto"/>
            <w:left w:val="none" w:sz="0" w:space="0" w:color="auto"/>
            <w:bottom w:val="none" w:sz="0" w:space="0" w:color="auto"/>
            <w:right w:val="none" w:sz="0" w:space="0" w:color="auto"/>
          </w:divBdr>
        </w:div>
      </w:divsChild>
    </w:div>
    <w:div w:id="1794715102">
      <w:bodyDiv w:val="1"/>
      <w:marLeft w:val="0"/>
      <w:marRight w:val="0"/>
      <w:marTop w:val="0"/>
      <w:marBottom w:val="0"/>
      <w:divBdr>
        <w:top w:val="none" w:sz="0" w:space="0" w:color="auto"/>
        <w:left w:val="none" w:sz="0" w:space="0" w:color="auto"/>
        <w:bottom w:val="none" w:sz="0" w:space="0" w:color="auto"/>
        <w:right w:val="none" w:sz="0" w:space="0" w:color="auto"/>
      </w:divBdr>
    </w:div>
    <w:div w:id="2052684373">
      <w:bodyDiv w:val="1"/>
      <w:marLeft w:val="0"/>
      <w:marRight w:val="0"/>
      <w:marTop w:val="0"/>
      <w:marBottom w:val="0"/>
      <w:divBdr>
        <w:top w:val="none" w:sz="0" w:space="0" w:color="auto"/>
        <w:left w:val="none" w:sz="0" w:space="0" w:color="auto"/>
        <w:bottom w:val="none" w:sz="0" w:space="0" w:color="auto"/>
        <w:right w:val="none" w:sz="0" w:space="0" w:color="auto"/>
      </w:divBdr>
    </w:div>
    <w:div w:id="20750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workstation"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hatis.techtarget.com/definition/pixe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searchservervirtualization.techtarget.com/definition/platform" TargetMode="External"/><Relationship Id="rId11" Type="http://schemas.openxmlformats.org/officeDocument/2006/relationships/image" Target="media/image2.jpeg"/><Relationship Id="rId5" Type="http://schemas.openxmlformats.org/officeDocument/2006/relationships/hyperlink" Target="https://whatis.techtarget.com/definition/operating-system-O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searchmicroservices.techtarget.com/definition/object-oriented-programming-OOP"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14</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2019-03-09T06:44:00Z</dcterms:created>
  <dcterms:modified xsi:type="dcterms:W3CDTF">2019-03-09T09:11:00Z</dcterms:modified>
</cp:coreProperties>
</file>