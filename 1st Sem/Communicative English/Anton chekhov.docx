
<file path=[Content_Types].xml><?xml version="1.0" encoding="utf-8"?>
<Types xmlns="http://schemas.openxmlformats.org/package/2006/content-types">
  <Default Extension="png" ContentType="image/png"/>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Default Extension="jpeg" ContentType="image/jpeg"/>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185" w:rsidRPr="00077185" w:rsidRDefault="00077185" w:rsidP="00077185">
      <w:pPr>
        <w:shd w:val="clear" w:color="auto" w:fill="F5F4F0"/>
        <w:spacing w:after="0" w:line="419" w:lineRule="atLeast"/>
        <w:rPr>
          <w:rFonts w:ascii="source sans pro" w:eastAsia="Times New Roman" w:hAnsi="source sans pro" w:cs="Times New Roman"/>
          <w:color w:val="333333"/>
          <w:sz w:val="30"/>
          <w:szCs w:val="30"/>
        </w:rPr>
      </w:pPr>
      <w:r>
        <w:rPr>
          <w:rFonts w:ascii="source sans pro" w:eastAsia="Times New Roman" w:hAnsi="source sans pro" w:cs="Times New Roman"/>
          <w:noProof/>
          <w:color w:val="337AB7"/>
          <w:sz w:val="30"/>
          <w:szCs w:val="30"/>
        </w:rPr>
        <w:drawing>
          <wp:inline distT="0" distB="0" distL="0" distR="0">
            <wp:extent cx="712470" cy="712470"/>
            <wp:effectExtent l="19050" t="0" r="0" b="0"/>
            <wp:docPr id="1" name="Picture 1" descr="MeroSpark Logo">
              <a:hlinkClick xmlns:a="http://schemas.openxmlformats.org/drawingml/2006/main" r:id="rId5" tooltip="&quot;MeroSpa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oSpark Logo">
                      <a:hlinkClick r:id="rId5" tooltip="&quot;MeroSpark&quot;"/>
                    </pic:cNvPr>
                    <pic:cNvPicPr>
                      <a:picLocks noChangeAspect="1" noChangeArrowheads="1"/>
                    </pic:cNvPicPr>
                  </pic:nvPicPr>
                  <pic:blipFill>
                    <a:blip r:embed="rId6"/>
                    <a:srcRect/>
                    <a:stretch>
                      <a:fillRect/>
                    </a:stretch>
                  </pic:blipFill>
                  <pic:spPr bwMode="auto">
                    <a:xfrm>
                      <a:off x="0" y="0"/>
                      <a:ext cx="712470" cy="712470"/>
                    </a:xfrm>
                    <a:prstGeom prst="rect">
                      <a:avLst/>
                    </a:prstGeom>
                    <a:noFill/>
                    <a:ln w="9525">
                      <a:noFill/>
                      <a:miter lim="800000"/>
                      <a:headEnd/>
                      <a:tailEnd/>
                    </a:ln>
                  </pic:spPr>
                </pic:pic>
              </a:graphicData>
            </a:graphic>
          </wp:inline>
        </w:drawing>
      </w:r>
    </w:p>
    <w:p w:rsidR="00077185" w:rsidRPr="00077185" w:rsidRDefault="00077185" w:rsidP="00077185">
      <w:pPr>
        <w:shd w:val="clear" w:color="auto" w:fill="F5F4F0"/>
        <w:spacing w:after="0" w:line="1256" w:lineRule="atLeast"/>
        <w:rPr>
          <w:rFonts w:ascii="Times New Roman" w:eastAsia="Times New Roman" w:hAnsi="Times New Roman" w:cs="Times New Roman"/>
          <w:color w:val="444444"/>
          <w:sz w:val="84"/>
          <w:szCs w:val="84"/>
        </w:rPr>
      </w:pPr>
      <w:r w:rsidRPr="00077185">
        <w:rPr>
          <w:rFonts w:ascii="Times New Roman" w:eastAsia="Times New Roman" w:hAnsi="Times New Roman" w:cs="Times New Roman"/>
          <w:color w:val="444444"/>
          <w:sz w:val="84"/>
          <w:szCs w:val="84"/>
        </w:rPr>
        <w:t>MeroSpark</w:t>
      </w:r>
      <w:r w:rsidRPr="00077185">
        <w:rPr>
          <w:rFonts w:ascii="Times New Roman" w:eastAsia="Times New Roman" w:hAnsi="Times New Roman" w:cs="Times New Roman"/>
          <w:color w:val="444444"/>
          <w:sz w:val="84"/>
        </w:rPr>
        <w:t> </w:t>
      </w:r>
      <w:r w:rsidRPr="00077185">
        <w:rPr>
          <w:rFonts w:ascii="Georgia" w:eastAsia="Times New Roman" w:hAnsi="Georgia" w:cs="Times New Roman"/>
          <w:color w:val="999999"/>
          <w:sz w:val="34"/>
        </w:rPr>
        <w:t>Cloud Reference</w:t>
      </w:r>
    </w:p>
    <w:p w:rsidR="00077185" w:rsidRPr="00077185" w:rsidRDefault="00077185" w:rsidP="00077185">
      <w:pPr>
        <w:shd w:val="clear" w:color="auto" w:fill="F5F4F0"/>
        <w:spacing w:after="0" w:line="419" w:lineRule="atLeast"/>
        <w:jc w:val="right"/>
        <w:rPr>
          <w:rFonts w:ascii="source sans pro" w:eastAsia="Times New Roman" w:hAnsi="source sans pro" w:cs="Times New Roman"/>
          <w:color w:val="333333"/>
          <w:sz w:val="30"/>
          <w:szCs w:val="30"/>
        </w:rPr>
      </w:pPr>
      <w:hyperlink r:id="rId7" w:history="1">
        <w:r w:rsidRPr="00077185">
          <w:rPr>
            <w:rFonts w:ascii="source sans pro" w:eastAsia="Times New Roman" w:hAnsi="source sans pro" w:cs="Times New Roman"/>
            <w:color w:val="FFFFFF"/>
            <w:sz w:val="25"/>
          </w:rPr>
          <w:t> </w:t>
        </w:r>
        <w:r w:rsidRPr="00077185">
          <w:rPr>
            <w:rFonts w:ascii="source sans pro" w:eastAsia="Times New Roman" w:hAnsi="source sans pro" w:cs="Times New Roman"/>
            <w:color w:val="FFFFFF"/>
            <w:sz w:val="25"/>
            <w:u w:val="single"/>
          </w:rPr>
          <w:t>About Us</w:t>
        </w:r>
      </w:hyperlink>
      <w:r w:rsidRPr="00077185">
        <w:rPr>
          <w:rFonts w:ascii="source sans pro" w:eastAsia="Times New Roman" w:hAnsi="source sans pro" w:cs="Times New Roman"/>
          <w:color w:val="333333"/>
          <w:sz w:val="30"/>
        </w:rPr>
        <w:t> </w:t>
      </w:r>
      <w:hyperlink r:id="rId8" w:history="1">
        <w:r w:rsidRPr="00077185">
          <w:rPr>
            <w:rFonts w:ascii="source sans pro" w:eastAsia="Times New Roman" w:hAnsi="source sans pro" w:cs="Times New Roman"/>
            <w:color w:val="FFFFFF"/>
            <w:sz w:val="25"/>
          </w:rPr>
          <w:t> </w:t>
        </w:r>
        <w:r w:rsidRPr="00077185">
          <w:rPr>
            <w:rFonts w:ascii="source sans pro" w:eastAsia="Times New Roman" w:hAnsi="source sans pro" w:cs="Times New Roman"/>
            <w:color w:val="FFFFFF"/>
            <w:sz w:val="25"/>
            <w:u w:val="single"/>
          </w:rPr>
          <w:t>Contact Us</w:t>
        </w:r>
      </w:hyperlink>
      <w:r w:rsidRPr="00077185">
        <w:rPr>
          <w:rFonts w:ascii="source sans pro" w:eastAsia="Times New Roman" w:hAnsi="source sans pro" w:cs="Times New Roman"/>
          <w:color w:val="333333"/>
          <w:sz w:val="30"/>
        </w:rPr>
        <w:t> </w:t>
      </w:r>
      <w:hyperlink r:id="rId9" w:tgtFrame="_blank" w:history="1">
        <w:r w:rsidRPr="00077185">
          <w:rPr>
            <w:rFonts w:ascii="source sans pro" w:eastAsia="Times New Roman" w:hAnsi="source sans pro" w:cs="Times New Roman"/>
            <w:color w:val="FFFFFF"/>
            <w:sz w:val="25"/>
          </w:rPr>
          <w:t> </w:t>
        </w:r>
        <w:r w:rsidRPr="00077185">
          <w:rPr>
            <w:rFonts w:ascii="source sans pro" w:eastAsia="Times New Roman" w:hAnsi="source sans pro" w:cs="Times New Roman"/>
            <w:color w:val="FFFFFF"/>
            <w:sz w:val="25"/>
            <w:u w:val="single"/>
          </w:rPr>
          <w:t>BSc.CSIT Portal</w:t>
        </w:r>
      </w:hyperlink>
      <w:r w:rsidRPr="00077185">
        <w:rPr>
          <w:rFonts w:ascii="source sans pro" w:eastAsia="Times New Roman" w:hAnsi="source sans pro" w:cs="Times New Roman"/>
          <w:color w:val="333333"/>
          <w:sz w:val="30"/>
        </w:rPr>
        <w:t> </w:t>
      </w:r>
      <w:hyperlink r:id="rId10" w:tgtFrame="_blank" w:history="1">
        <w:r w:rsidRPr="00077185">
          <w:rPr>
            <w:rFonts w:ascii="source sans pro" w:eastAsia="Times New Roman" w:hAnsi="source sans pro" w:cs="Times New Roman"/>
            <w:color w:val="FFFFFF"/>
            <w:sz w:val="25"/>
          </w:rPr>
          <w:t> Community</w:t>
        </w:r>
      </w:hyperlink>
    </w:p>
    <w:p w:rsidR="00077185" w:rsidRPr="00077185" w:rsidRDefault="00077185" w:rsidP="00077185">
      <w:pPr>
        <w:shd w:val="clear" w:color="auto" w:fill="FFFFFF"/>
        <w:spacing w:after="0" w:line="419" w:lineRule="atLeast"/>
        <w:rPr>
          <w:rFonts w:ascii="source sans pro" w:eastAsia="Times New Roman" w:hAnsi="source sans pro" w:cs="Times New Roman"/>
          <w:color w:val="333333"/>
          <w:sz w:val="30"/>
          <w:szCs w:val="30"/>
        </w:rPr>
      </w:pPr>
      <w:hyperlink r:id="rId11" w:history="1">
        <w:r w:rsidRPr="00077185">
          <w:rPr>
            <w:rFonts w:ascii="source sans pro" w:eastAsia="Times New Roman" w:hAnsi="source sans pro" w:cs="Times New Roman"/>
            <w:color w:val="555555"/>
            <w:sz w:val="30"/>
            <w:u w:val="single"/>
          </w:rPr>
          <w:t>All Notes</w:t>
        </w:r>
      </w:hyperlink>
    </w:p>
    <w:p w:rsidR="00077185" w:rsidRPr="00077185" w:rsidRDefault="00077185" w:rsidP="00077185">
      <w:pPr>
        <w:numPr>
          <w:ilvl w:val="0"/>
          <w:numId w:val="1"/>
        </w:numPr>
        <w:shd w:val="clear" w:color="auto" w:fill="FFFFFF"/>
        <w:spacing w:before="100" w:beforeAutospacing="1" w:after="100" w:afterAutospacing="1" w:line="419" w:lineRule="atLeast"/>
        <w:ind w:left="0"/>
        <w:rPr>
          <w:rFonts w:ascii="source sans pro" w:eastAsia="Times New Roman" w:hAnsi="source sans pro" w:cs="Times New Roman"/>
          <w:color w:val="333333"/>
          <w:sz w:val="30"/>
          <w:szCs w:val="30"/>
        </w:rPr>
      </w:pPr>
      <w:hyperlink r:id="rId12" w:history="1">
        <w:r w:rsidRPr="00077185">
          <w:rPr>
            <w:rFonts w:ascii="source sans pro" w:eastAsia="Times New Roman" w:hAnsi="source sans pro" w:cs="Times New Roman"/>
            <w:color w:val="FFFFFF"/>
            <w:sz w:val="30"/>
          </w:rPr>
          <w:t> </w:t>
        </w:r>
        <w:r w:rsidRPr="00077185">
          <w:rPr>
            <w:rFonts w:ascii="source sans pro" w:eastAsia="Times New Roman" w:hAnsi="source sans pro" w:cs="Times New Roman"/>
            <w:color w:val="FFFFFF"/>
            <w:sz w:val="30"/>
            <w:u w:val="single"/>
          </w:rPr>
          <w:t>Home</w:t>
        </w:r>
      </w:hyperlink>
    </w:p>
    <w:p w:rsidR="00077185" w:rsidRPr="00077185" w:rsidRDefault="00077185" w:rsidP="00077185">
      <w:pPr>
        <w:numPr>
          <w:ilvl w:val="0"/>
          <w:numId w:val="1"/>
        </w:numPr>
        <w:shd w:val="clear" w:color="auto" w:fill="FFFFFF"/>
        <w:spacing w:before="100" w:beforeAutospacing="1" w:after="100" w:afterAutospacing="1" w:line="419" w:lineRule="atLeast"/>
        <w:ind w:left="0"/>
        <w:rPr>
          <w:rFonts w:ascii="source sans pro" w:eastAsia="Times New Roman" w:hAnsi="source sans pro" w:cs="Times New Roman"/>
          <w:color w:val="333333"/>
          <w:sz w:val="30"/>
          <w:szCs w:val="30"/>
        </w:rPr>
      </w:pPr>
      <w:hyperlink r:id="rId13" w:history="1">
        <w:r w:rsidRPr="00077185">
          <w:rPr>
            <w:rFonts w:ascii="source sans pro" w:eastAsia="Times New Roman" w:hAnsi="source sans pro" w:cs="Times New Roman"/>
            <w:color w:val="9D9D9D"/>
            <w:sz w:val="30"/>
            <w:u w:val="single"/>
          </w:rPr>
          <w:t>Class XI</w:t>
        </w:r>
      </w:hyperlink>
    </w:p>
    <w:p w:rsidR="00077185" w:rsidRPr="00077185" w:rsidRDefault="00077185" w:rsidP="00077185">
      <w:pPr>
        <w:numPr>
          <w:ilvl w:val="0"/>
          <w:numId w:val="1"/>
        </w:numPr>
        <w:shd w:val="clear" w:color="auto" w:fill="FFFFFF"/>
        <w:spacing w:before="100" w:beforeAutospacing="1" w:after="100" w:afterAutospacing="1" w:line="419" w:lineRule="atLeast"/>
        <w:ind w:left="0"/>
        <w:rPr>
          <w:rFonts w:ascii="source sans pro" w:eastAsia="Times New Roman" w:hAnsi="source sans pro" w:cs="Times New Roman"/>
          <w:color w:val="333333"/>
          <w:sz w:val="30"/>
          <w:szCs w:val="30"/>
        </w:rPr>
      </w:pPr>
      <w:hyperlink r:id="rId14" w:history="1">
        <w:r w:rsidRPr="00077185">
          <w:rPr>
            <w:rFonts w:ascii="source sans pro" w:eastAsia="Times New Roman" w:hAnsi="source sans pro" w:cs="Times New Roman"/>
            <w:color w:val="9D9D9D"/>
            <w:sz w:val="30"/>
            <w:u w:val="single"/>
          </w:rPr>
          <w:t>Class XII</w:t>
        </w:r>
      </w:hyperlink>
    </w:p>
    <w:p w:rsidR="00077185" w:rsidRPr="00077185" w:rsidRDefault="00077185" w:rsidP="00077185">
      <w:pPr>
        <w:numPr>
          <w:ilvl w:val="0"/>
          <w:numId w:val="1"/>
        </w:numPr>
        <w:shd w:val="clear" w:color="auto" w:fill="FFFFFF"/>
        <w:spacing w:before="100" w:beforeAutospacing="1" w:after="100" w:afterAutospacing="1" w:line="419" w:lineRule="atLeast"/>
        <w:ind w:left="0"/>
        <w:rPr>
          <w:rFonts w:ascii="source sans pro" w:eastAsia="Times New Roman" w:hAnsi="source sans pro" w:cs="Times New Roman"/>
          <w:color w:val="333333"/>
          <w:sz w:val="30"/>
          <w:szCs w:val="30"/>
        </w:rPr>
      </w:pPr>
      <w:hyperlink r:id="rId15" w:history="1">
        <w:r w:rsidRPr="00077185">
          <w:rPr>
            <w:rFonts w:ascii="source sans pro" w:eastAsia="Times New Roman" w:hAnsi="source sans pro" w:cs="Times New Roman"/>
            <w:color w:val="9D9D9D"/>
            <w:sz w:val="30"/>
            <w:u w:val="single"/>
          </w:rPr>
          <w:t>SLC Notes</w:t>
        </w:r>
      </w:hyperlink>
    </w:p>
    <w:p w:rsidR="00077185" w:rsidRPr="00077185" w:rsidRDefault="00077185" w:rsidP="00077185">
      <w:pPr>
        <w:numPr>
          <w:ilvl w:val="0"/>
          <w:numId w:val="1"/>
        </w:numPr>
        <w:shd w:val="clear" w:color="auto" w:fill="FFFFFF"/>
        <w:spacing w:before="100" w:beforeAutospacing="1" w:after="100" w:afterAutospacing="1" w:line="419" w:lineRule="atLeast"/>
        <w:ind w:left="0"/>
        <w:rPr>
          <w:rFonts w:ascii="source sans pro" w:eastAsia="Times New Roman" w:hAnsi="source sans pro" w:cs="Times New Roman"/>
          <w:color w:val="333333"/>
          <w:sz w:val="30"/>
          <w:szCs w:val="30"/>
        </w:rPr>
      </w:pPr>
      <w:hyperlink r:id="rId16" w:history="1">
        <w:r w:rsidRPr="00077185">
          <w:rPr>
            <w:rFonts w:ascii="source sans pro" w:eastAsia="Times New Roman" w:hAnsi="source sans pro" w:cs="Times New Roman"/>
            <w:color w:val="9D9D9D"/>
            <w:sz w:val="30"/>
            <w:u w:val="single"/>
          </w:rPr>
          <w:t>CTEVT</w:t>
        </w:r>
      </w:hyperlink>
    </w:p>
    <w:p w:rsidR="00077185" w:rsidRPr="00077185" w:rsidRDefault="00077185" w:rsidP="00077185">
      <w:pPr>
        <w:numPr>
          <w:ilvl w:val="0"/>
          <w:numId w:val="1"/>
        </w:numPr>
        <w:shd w:val="clear" w:color="auto" w:fill="FFFFFF"/>
        <w:spacing w:before="100" w:beforeAutospacing="1" w:after="100" w:afterAutospacing="1" w:line="419" w:lineRule="atLeast"/>
        <w:ind w:left="0"/>
        <w:rPr>
          <w:rFonts w:ascii="source sans pro" w:eastAsia="Times New Roman" w:hAnsi="source sans pro" w:cs="Times New Roman"/>
          <w:color w:val="333333"/>
          <w:sz w:val="30"/>
          <w:szCs w:val="30"/>
        </w:rPr>
      </w:pPr>
      <w:hyperlink r:id="rId17" w:history="1">
        <w:r w:rsidRPr="00077185">
          <w:rPr>
            <w:rFonts w:ascii="source sans pro" w:eastAsia="Times New Roman" w:hAnsi="source sans pro" w:cs="Times New Roman"/>
            <w:color w:val="9D9D9D"/>
            <w:sz w:val="30"/>
            <w:u w:val="single"/>
          </w:rPr>
          <w:t>HISSAN</w:t>
        </w:r>
      </w:hyperlink>
    </w:p>
    <w:p w:rsidR="00077185" w:rsidRPr="00077185" w:rsidRDefault="00077185" w:rsidP="00077185">
      <w:pPr>
        <w:numPr>
          <w:ilvl w:val="0"/>
          <w:numId w:val="1"/>
        </w:numPr>
        <w:shd w:val="clear" w:color="auto" w:fill="FFFFFF"/>
        <w:spacing w:before="100" w:beforeAutospacing="1" w:after="100" w:afterAutospacing="1" w:line="419" w:lineRule="atLeast"/>
        <w:ind w:left="0"/>
        <w:rPr>
          <w:rFonts w:ascii="source sans pro" w:eastAsia="Times New Roman" w:hAnsi="source sans pro" w:cs="Times New Roman"/>
          <w:color w:val="333333"/>
          <w:sz w:val="30"/>
          <w:szCs w:val="30"/>
        </w:rPr>
      </w:pPr>
      <w:hyperlink r:id="rId18" w:history="1">
        <w:r w:rsidRPr="00077185">
          <w:rPr>
            <w:rFonts w:ascii="source sans pro" w:eastAsia="Times New Roman" w:hAnsi="source sans pro" w:cs="Times New Roman"/>
            <w:color w:val="9D9D9D"/>
            <w:sz w:val="30"/>
            <w:u w:val="single"/>
          </w:rPr>
          <w:t>Bachelor</w:t>
        </w:r>
        <w:r w:rsidRPr="00077185">
          <w:rPr>
            <w:rFonts w:ascii="source sans pro" w:eastAsia="Times New Roman" w:hAnsi="source sans pro" w:cs="Times New Roman"/>
            <w:color w:val="9D9D9D"/>
            <w:sz w:val="30"/>
          </w:rPr>
          <w:t> Level</w:t>
        </w:r>
      </w:hyperlink>
    </w:p>
    <w:p w:rsidR="00077185" w:rsidRPr="00077185" w:rsidRDefault="00077185" w:rsidP="00077185">
      <w:pPr>
        <w:pBdr>
          <w:bottom w:val="single" w:sz="6" w:space="1" w:color="auto"/>
        </w:pBdr>
        <w:spacing w:after="0" w:line="240" w:lineRule="auto"/>
        <w:jc w:val="center"/>
        <w:rPr>
          <w:rFonts w:ascii="Arial" w:eastAsia="Times New Roman" w:hAnsi="Arial" w:cs="Arial"/>
          <w:vanish/>
          <w:sz w:val="16"/>
          <w:szCs w:val="16"/>
        </w:rPr>
      </w:pPr>
      <w:r w:rsidRPr="00077185">
        <w:rPr>
          <w:rFonts w:ascii="Arial" w:eastAsia="Times New Roman" w:hAnsi="Arial" w:cs="Arial"/>
          <w:vanish/>
          <w:sz w:val="16"/>
          <w:szCs w:val="16"/>
        </w:rPr>
        <w:t>Top of Form</w:t>
      </w:r>
    </w:p>
    <w:p w:rsidR="00077185" w:rsidRPr="00077185" w:rsidRDefault="00077185" w:rsidP="00077185">
      <w:pPr>
        <w:shd w:val="clear" w:color="auto" w:fill="F4F5F0"/>
        <w:spacing w:after="0" w:line="419" w:lineRule="atLeast"/>
        <w:rPr>
          <w:rFonts w:ascii="source sans pro" w:eastAsia="Times New Roman" w:hAnsi="source sans pro" w:cs="Times New Roman"/>
          <w:color w:val="333333"/>
          <w:sz w:val="30"/>
          <w:szCs w:val="30"/>
        </w:rPr>
      </w:pPr>
      <w:r w:rsidRPr="00077185">
        <w:rPr>
          <w:rFonts w:ascii="source sans pro" w:eastAsia="Times New Roman" w:hAnsi="source sans pro" w:cs="Times New Roman"/>
          <w:color w:val="333333"/>
          <w:sz w:val="30"/>
          <w:szCs w:val="3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49.4pt;height:18.4pt" o:ole="">
            <v:imagedata r:id="rId19" o:title=""/>
          </v:shape>
          <w:control r:id="rId20" w:name="DefaultOcxName" w:shapeid="_x0000_i1103"/>
        </w:object>
      </w:r>
    </w:p>
    <w:p w:rsidR="00077185" w:rsidRPr="00077185" w:rsidRDefault="00077185" w:rsidP="00077185">
      <w:pPr>
        <w:shd w:val="clear" w:color="auto" w:fill="F4F5F0"/>
        <w:spacing w:after="0" w:line="419" w:lineRule="atLeast"/>
        <w:rPr>
          <w:rFonts w:ascii="source sans pro" w:eastAsia="Times New Roman" w:hAnsi="source sans pro" w:cs="Times New Roman"/>
          <w:color w:val="333333"/>
          <w:sz w:val="30"/>
          <w:szCs w:val="30"/>
        </w:rPr>
      </w:pPr>
      <w:r w:rsidRPr="00077185">
        <w:rPr>
          <w:rFonts w:ascii="source sans pro" w:eastAsia="Times New Roman" w:hAnsi="source sans pro" w:cs="Times New Roman"/>
          <w:color w:val="333333"/>
          <w:sz w:val="30"/>
          <w:szCs w:val="30"/>
        </w:rPr>
        <w:object w:dxaOrig="1440" w:dyaOrig="1440">
          <v:shape id="_x0000_i1102" type="#_x0000_t75" style="width:37.65pt;height:21.75pt" o:ole="">
            <v:imagedata r:id="rId21" o:title=""/>
          </v:shape>
          <w:control r:id="rId22" w:name="DefaultOcxName1" w:shapeid="_x0000_i1102"/>
        </w:object>
      </w:r>
    </w:p>
    <w:p w:rsidR="00077185" w:rsidRPr="00077185" w:rsidRDefault="00077185" w:rsidP="00077185">
      <w:pPr>
        <w:pBdr>
          <w:top w:val="single" w:sz="6" w:space="1" w:color="auto"/>
        </w:pBdr>
        <w:spacing w:after="0" w:line="240" w:lineRule="auto"/>
        <w:jc w:val="center"/>
        <w:rPr>
          <w:rFonts w:ascii="Arial" w:eastAsia="Times New Roman" w:hAnsi="Arial" w:cs="Arial"/>
          <w:vanish/>
          <w:sz w:val="16"/>
          <w:szCs w:val="16"/>
        </w:rPr>
      </w:pPr>
      <w:r w:rsidRPr="00077185">
        <w:rPr>
          <w:rFonts w:ascii="Arial" w:eastAsia="Times New Roman" w:hAnsi="Arial" w:cs="Arial"/>
          <w:vanish/>
          <w:sz w:val="16"/>
          <w:szCs w:val="16"/>
        </w:rPr>
        <w:t>Bottom of Form</w:t>
      </w:r>
    </w:p>
    <w:p w:rsidR="00077185" w:rsidRPr="00077185" w:rsidRDefault="00077185" w:rsidP="00077185">
      <w:pPr>
        <w:shd w:val="clear" w:color="auto" w:fill="FFFFFF"/>
        <w:spacing w:before="100" w:beforeAutospacing="1" w:after="100" w:afterAutospacing="1" w:line="586" w:lineRule="atLeast"/>
        <w:outlineLvl w:val="0"/>
        <w:rPr>
          <w:rFonts w:ascii="Georgia" w:eastAsia="Times New Roman" w:hAnsi="Georgia" w:cs="Times New Roman"/>
          <w:color w:val="0066CC"/>
          <w:kern w:val="36"/>
          <w:sz w:val="30"/>
          <w:szCs w:val="30"/>
        </w:rPr>
      </w:pPr>
      <w:r w:rsidRPr="00077185">
        <w:rPr>
          <w:rFonts w:ascii="Georgia" w:eastAsia="Times New Roman" w:hAnsi="Georgia" w:cs="Times New Roman"/>
          <w:color w:val="0066CC"/>
          <w:kern w:val="36"/>
          <w:sz w:val="30"/>
          <w:szCs w:val="30"/>
        </w:rPr>
        <w:t>Who Was To Blame – Four Levels | Adventures in English</w:t>
      </w:r>
    </w:p>
    <w:p w:rsidR="00077185" w:rsidRPr="00077185" w:rsidRDefault="00077185" w:rsidP="00077185">
      <w:pPr>
        <w:shd w:val="clear" w:color="auto" w:fill="FFFFFF"/>
        <w:spacing w:after="167" w:line="419" w:lineRule="atLeast"/>
        <w:rPr>
          <w:rFonts w:ascii="source sans pro" w:eastAsia="Times New Roman" w:hAnsi="source sans pro" w:cs="Times New Roman"/>
          <w:color w:val="777777"/>
          <w:sz w:val="23"/>
          <w:szCs w:val="23"/>
        </w:rPr>
      </w:pPr>
      <w:r w:rsidRPr="00077185">
        <w:rPr>
          <w:rFonts w:ascii="source sans pro" w:eastAsia="Times New Roman" w:hAnsi="source sans pro" w:cs="Times New Roman"/>
          <w:color w:val="777777"/>
          <w:sz w:val="23"/>
          <w:szCs w:val="23"/>
        </w:rPr>
        <w:t>August 4, 2015</w:t>
      </w:r>
      <w:hyperlink r:id="rId23" w:history="1">
        <w:r w:rsidRPr="00077185">
          <w:rPr>
            <w:rFonts w:ascii="source sans pro" w:eastAsia="Times New Roman" w:hAnsi="source sans pro" w:cs="Times New Roman"/>
            <w:color w:val="777777"/>
            <w:sz w:val="23"/>
            <w:u w:val="single"/>
          </w:rPr>
          <w:t>Home</w:t>
        </w:r>
      </w:hyperlink>
      <w:r w:rsidRPr="00077185">
        <w:rPr>
          <w:rFonts w:ascii="source sans pro" w:eastAsia="Times New Roman" w:hAnsi="source sans pro" w:cs="Times New Roman"/>
          <w:color w:val="777777"/>
          <w:sz w:val="23"/>
        </w:rPr>
        <w:t> </w:t>
      </w:r>
      <w:r w:rsidRPr="00077185">
        <w:rPr>
          <w:rFonts w:ascii="source sans pro" w:eastAsia="Times New Roman" w:hAnsi="source sans pro" w:cs="Times New Roman"/>
          <w:color w:val="777777"/>
          <w:sz w:val="23"/>
          <w:szCs w:val="23"/>
        </w:rPr>
        <w:t>»</w:t>
      </w:r>
      <w:r w:rsidRPr="00077185">
        <w:rPr>
          <w:rFonts w:ascii="source sans pro" w:eastAsia="Times New Roman" w:hAnsi="source sans pro" w:cs="Times New Roman"/>
          <w:color w:val="777777"/>
          <w:sz w:val="23"/>
        </w:rPr>
        <w:t> </w:t>
      </w:r>
      <w:hyperlink r:id="rId24" w:history="1">
        <w:r w:rsidRPr="00077185">
          <w:rPr>
            <w:rFonts w:ascii="source sans pro" w:eastAsia="Times New Roman" w:hAnsi="source sans pro" w:cs="Times New Roman"/>
            <w:color w:val="777777"/>
            <w:sz w:val="23"/>
            <w:u w:val="single"/>
          </w:rPr>
          <w:t>Bachelor Level</w:t>
        </w:r>
      </w:hyperlink>
      <w:r w:rsidRPr="00077185">
        <w:rPr>
          <w:rFonts w:ascii="source sans pro" w:eastAsia="Times New Roman" w:hAnsi="source sans pro" w:cs="Times New Roman"/>
          <w:color w:val="777777"/>
          <w:sz w:val="23"/>
        </w:rPr>
        <w:t> </w:t>
      </w:r>
      <w:r w:rsidRPr="00077185">
        <w:rPr>
          <w:rFonts w:ascii="source sans pro" w:eastAsia="Times New Roman" w:hAnsi="source sans pro" w:cs="Times New Roman"/>
          <w:color w:val="777777"/>
          <w:sz w:val="23"/>
          <w:szCs w:val="23"/>
        </w:rPr>
        <w:t>»</w:t>
      </w:r>
      <w:r w:rsidRPr="00077185">
        <w:rPr>
          <w:rFonts w:ascii="source sans pro" w:eastAsia="Times New Roman" w:hAnsi="source sans pro" w:cs="Times New Roman"/>
          <w:color w:val="777777"/>
          <w:sz w:val="23"/>
        </w:rPr>
        <w:t> </w:t>
      </w:r>
      <w:hyperlink r:id="rId25" w:history="1">
        <w:r w:rsidRPr="00077185">
          <w:rPr>
            <w:rFonts w:ascii="source sans pro" w:eastAsia="Times New Roman" w:hAnsi="source sans pro" w:cs="Times New Roman"/>
            <w:color w:val="777777"/>
            <w:sz w:val="23"/>
            <w:u w:val="single"/>
          </w:rPr>
          <w:t>Pokhara University</w:t>
        </w:r>
      </w:hyperlink>
      <w:r w:rsidRPr="00077185">
        <w:rPr>
          <w:rFonts w:ascii="source sans pro" w:eastAsia="Times New Roman" w:hAnsi="source sans pro" w:cs="Times New Roman"/>
          <w:color w:val="777777"/>
          <w:sz w:val="23"/>
        </w:rPr>
        <w:t> </w:t>
      </w:r>
      <w:r w:rsidRPr="00077185">
        <w:rPr>
          <w:rFonts w:ascii="source sans pro" w:eastAsia="Times New Roman" w:hAnsi="source sans pro" w:cs="Times New Roman"/>
          <w:color w:val="777777"/>
          <w:sz w:val="23"/>
          <w:szCs w:val="23"/>
        </w:rPr>
        <w:t>»</w:t>
      </w:r>
      <w:r w:rsidRPr="00077185">
        <w:rPr>
          <w:rFonts w:ascii="source sans pro" w:eastAsia="Times New Roman" w:hAnsi="source sans pro" w:cs="Times New Roman"/>
          <w:color w:val="777777"/>
          <w:sz w:val="23"/>
        </w:rPr>
        <w:t> Who Was To Blame – Four Levels | Adventures in English</w:t>
      </w:r>
    </w:p>
    <w:p w:rsidR="00077185" w:rsidRPr="00077185" w:rsidRDefault="00077185" w:rsidP="00077185">
      <w:pPr>
        <w:shd w:val="clear" w:color="auto" w:fill="F9F2F4"/>
        <w:spacing w:after="0" w:line="385" w:lineRule="atLeast"/>
        <w:rPr>
          <w:ins w:id="0" w:author="Unknown"/>
          <w:rFonts w:ascii="source sans pro" w:eastAsia="Times New Roman" w:hAnsi="source sans pro" w:cs="Times New Roman"/>
          <w:color w:val="555555"/>
          <w:sz w:val="27"/>
          <w:szCs w:val="27"/>
        </w:rPr>
      </w:pPr>
      <w:ins w:id="1" w:author="Unknown">
        <w:r w:rsidRPr="00077185">
          <w:rPr>
            <w:rFonts w:ascii="source sans pro" w:eastAsia="Times New Roman" w:hAnsi="source sans pro" w:cs="Times New Roman"/>
            <w:color w:val="555555"/>
            <w:sz w:val="27"/>
            <w:szCs w:val="27"/>
          </w:rPr>
          <w:t>Download our Android App from Google Play Store and start reading Reference Notes Offline.</w:t>
        </w:r>
      </w:ins>
    </w:p>
    <w:p w:rsidR="00077185" w:rsidRPr="00077185" w:rsidRDefault="00077185" w:rsidP="00077185">
      <w:pPr>
        <w:shd w:val="clear" w:color="auto" w:fill="F9F2F4"/>
        <w:spacing w:after="0" w:line="385" w:lineRule="atLeast"/>
        <w:rPr>
          <w:ins w:id="2" w:author="Unknown"/>
          <w:rFonts w:ascii="source sans pro" w:eastAsia="Times New Roman" w:hAnsi="source sans pro" w:cs="Times New Roman"/>
          <w:color w:val="555555"/>
          <w:sz w:val="27"/>
          <w:szCs w:val="27"/>
        </w:rPr>
      </w:pPr>
      <w:ins w:id="3" w:author="Unknown">
        <w:r w:rsidRPr="00077185">
          <w:rPr>
            <w:rFonts w:ascii="source sans pro" w:eastAsia="Times New Roman" w:hAnsi="source sans pro" w:cs="Times New Roman"/>
            <w:color w:val="555555"/>
            <w:sz w:val="27"/>
            <w:szCs w:val="27"/>
          </w:rPr>
          <w:fldChar w:fldCharType="begin"/>
        </w:r>
        <w:r w:rsidRPr="00077185">
          <w:rPr>
            <w:rFonts w:ascii="source sans pro" w:eastAsia="Times New Roman" w:hAnsi="source sans pro" w:cs="Times New Roman"/>
            <w:color w:val="555555"/>
            <w:sz w:val="27"/>
            <w:szCs w:val="27"/>
          </w:rPr>
          <w:instrText xml:space="preserve"> HYPERLINK "https://play.google.com/store/apps/details?id=com.merospark.merospark" \t "blank" </w:instrText>
        </w:r>
        <w:r w:rsidRPr="00077185">
          <w:rPr>
            <w:rFonts w:ascii="source sans pro" w:eastAsia="Times New Roman" w:hAnsi="source sans pro" w:cs="Times New Roman"/>
            <w:color w:val="555555"/>
            <w:sz w:val="27"/>
            <w:szCs w:val="27"/>
          </w:rPr>
          <w:fldChar w:fldCharType="separate"/>
        </w:r>
      </w:ins>
      <w:r>
        <w:rPr>
          <w:rFonts w:ascii="source sans pro" w:eastAsia="Times New Roman" w:hAnsi="source sans pro" w:cs="Times New Roman"/>
          <w:noProof/>
          <w:color w:val="C7254E"/>
          <w:sz w:val="23"/>
          <w:szCs w:val="23"/>
          <w:bdr w:val="single" w:sz="6" w:space="5" w:color="CCCCCC" w:frame="1"/>
          <w:shd w:val="clear" w:color="auto" w:fill="FFFFFF"/>
        </w:rPr>
        <w:drawing>
          <wp:inline distT="0" distB="0" distL="0" distR="0">
            <wp:extent cx="308610" cy="308610"/>
            <wp:effectExtent l="19050" t="0" r="0" b="0"/>
            <wp:docPr id="2" name="Picture 2" descr="Google Play Logo">
              <a:hlinkClick xmlns:a="http://schemas.openxmlformats.org/drawingml/2006/main" r:id="rId26" tgtFrame="&quot;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gle Play Logo">
                      <a:hlinkClick r:id="rId26" tgtFrame="&quot;blank&quot;"/>
                    </pic:cNvPr>
                    <pic:cNvPicPr>
                      <a:picLocks noChangeAspect="1" noChangeArrowheads="1"/>
                    </pic:cNvPicPr>
                  </pic:nvPicPr>
                  <pic:blipFill>
                    <a:blip r:embed="rId27"/>
                    <a:srcRect/>
                    <a:stretch>
                      <a:fillRect/>
                    </a:stretch>
                  </pic:blipFill>
                  <pic:spPr bwMode="auto">
                    <a:xfrm>
                      <a:off x="0" y="0"/>
                      <a:ext cx="308610" cy="308610"/>
                    </a:xfrm>
                    <a:prstGeom prst="rect">
                      <a:avLst/>
                    </a:prstGeom>
                    <a:noFill/>
                    <a:ln w="9525">
                      <a:noFill/>
                      <a:miter lim="800000"/>
                      <a:headEnd/>
                      <a:tailEnd/>
                    </a:ln>
                  </pic:spPr>
                </pic:pic>
              </a:graphicData>
            </a:graphic>
          </wp:inline>
        </w:drawing>
      </w:r>
      <w:ins w:id="4" w:author="Unknown">
        <w:r w:rsidRPr="00077185">
          <w:rPr>
            <w:rFonts w:ascii="source sans pro" w:eastAsia="Times New Roman" w:hAnsi="source sans pro" w:cs="Times New Roman"/>
            <w:color w:val="C7254E"/>
            <w:sz w:val="23"/>
          </w:rPr>
          <w:t> </w:t>
        </w:r>
        <w:r w:rsidRPr="00077185">
          <w:rPr>
            <w:rFonts w:ascii="source sans pro" w:eastAsia="Times New Roman" w:hAnsi="source sans pro" w:cs="Times New Roman"/>
            <w:color w:val="C7254E"/>
            <w:sz w:val="23"/>
            <w:u w:val="single"/>
          </w:rPr>
          <w:t>Download Now</w:t>
        </w:r>
        <w:r w:rsidRPr="00077185">
          <w:rPr>
            <w:rFonts w:ascii="source sans pro" w:eastAsia="Times New Roman" w:hAnsi="source sans pro" w:cs="Times New Roman"/>
            <w:color w:val="555555"/>
            <w:sz w:val="27"/>
            <w:szCs w:val="27"/>
          </w:rPr>
          <w:fldChar w:fldCharType="end"/>
        </w:r>
      </w:ins>
    </w:p>
    <w:p w:rsidR="00077185" w:rsidRPr="00077185" w:rsidRDefault="00077185" w:rsidP="00077185">
      <w:pPr>
        <w:shd w:val="clear" w:color="auto" w:fill="FFFFFF"/>
        <w:spacing w:after="335" w:line="536" w:lineRule="atLeast"/>
        <w:jc w:val="both"/>
        <w:outlineLvl w:val="1"/>
        <w:rPr>
          <w:ins w:id="5" w:author="Unknown"/>
          <w:rFonts w:ascii="inherit" w:eastAsia="Times New Roman" w:hAnsi="inherit" w:cs="Times New Roman"/>
          <w:b/>
          <w:bCs/>
          <w:color w:val="444444"/>
          <w:sz w:val="36"/>
          <w:szCs w:val="36"/>
        </w:rPr>
      </w:pPr>
      <w:r>
        <w:rPr>
          <w:rFonts w:ascii="inherit" w:eastAsia="Times New Roman" w:hAnsi="inherit" w:cs="Times New Roman"/>
          <w:b/>
          <w:bCs/>
          <w:noProof/>
          <w:color w:val="0066CC"/>
          <w:sz w:val="36"/>
          <w:szCs w:val="36"/>
        </w:rPr>
        <w:lastRenderedPageBreak/>
        <w:drawing>
          <wp:inline distT="0" distB="0" distL="0" distR="0">
            <wp:extent cx="1903095" cy="1584325"/>
            <wp:effectExtent l="19050" t="0" r="1905" b="0"/>
            <wp:docPr id="3" name="Picture 3" descr="Anton Chekhov">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ton Chekhov">
                      <a:hlinkClick r:id="rId28"/>
                    </pic:cNvPr>
                    <pic:cNvPicPr>
                      <a:picLocks noChangeAspect="1" noChangeArrowheads="1"/>
                    </pic:cNvPicPr>
                  </pic:nvPicPr>
                  <pic:blipFill>
                    <a:blip r:embed="rId29"/>
                    <a:srcRect/>
                    <a:stretch>
                      <a:fillRect/>
                    </a:stretch>
                  </pic:blipFill>
                  <pic:spPr bwMode="auto">
                    <a:xfrm>
                      <a:off x="0" y="0"/>
                      <a:ext cx="1903095" cy="1584325"/>
                    </a:xfrm>
                    <a:prstGeom prst="rect">
                      <a:avLst/>
                    </a:prstGeom>
                    <a:noFill/>
                    <a:ln w="9525">
                      <a:noFill/>
                      <a:miter lim="800000"/>
                      <a:headEnd/>
                      <a:tailEnd/>
                    </a:ln>
                  </pic:spPr>
                </pic:pic>
              </a:graphicData>
            </a:graphic>
          </wp:inline>
        </w:drawing>
      </w:r>
      <w:ins w:id="6" w:author="Unknown">
        <w:r w:rsidRPr="00077185">
          <w:rPr>
            <w:rFonts w:ascii="inherit" w:eastAsia="Times New Roman" w:hAnsi="inherit" w:cs="Times New Roman"/>
            <w:b/>
            <w:bCs/>
            <w:color w:val="444444"/>
            <w:sz w:val="36"/>
            <w:szCs w:val="36"/>
          </w:rPr>
          <w:t>Adventures in English</w:t>
        </w:r>
        <w:r w:rsidRPr="00077185">
          <w:rPr>
            <w:rFonts w:ascii="inherit" w:eastAsia="Times New Roman" w:hAnsi="inherit" w:cs="Times New Roman"/>
            <w:b/>
            <w:bCs/>
            <w:color w:val="444444"/>
            <w:sz w:val="36"/>
            <w:szCs w:val="36"/>
          </w:rPr>
          <w:br/>
          <w:t>Four Levels of “Who Was to Blame ?”</w:t>
        </w:r>
        <w:r w:rsidRPr="00077185">
          <w:rPr>
            <w:rFonts w:ascii="inherit" w:eastAsia="Times New Roman" w:hAnsi="inherit" w:cs="Times New Roman"/>
            <w:b/>
            <w:bCs/>
            <w:color w:val="444444"/>
            <w:sz w:val="36"/>
            <w:szCs w:val="36"/>
          </w:rPr>
          <w:br/>
          <w:t>Anton Chekhov (1860 – 1904)</w:t>
        </w:r>
      </w:ins>
    </w:p>
    <w:p w:rsidR="00077185" w:rsidRPr="00077185" w:rsidRDefault="00077185" w:rsidP="00077185">
      <w:pPr>
        <w:shd w:val="clear" w:color="auto" w:fill="FFFFFF"/>
        <w:spacing w:before="419" w:after="419" w:line="536" w:lineRule="atLeast"/>
        <w:jc w:val="both"/>
        <w:rPr>
          <w:ins w:id="7" w:author="Unknown"/>
          <w:rFonts w:ascii="source sans pro" w:eastAsia="Times New Roman" w:hAnsi="source sans pro" w:cs="Times New Roman"/>
          <w:color w:val="444444"/>
          <w:sz w:val="27"/>
          <w:szCs w:val="27"/>
        </w:rPr>
      </w:pPr>
      <w:ins w:id="8" w:author="Unknown">
        <w:r w:rsidRPr="00077185">
          <w:rPr>
            <w:rFonts w:ascii="source sans pro" w:eastAsia="Times New Roman" w:hAnsi="source sans pro" w:cs="Times New Roman"/>
            <w:b/>
            <w:bCs/>
            <w:color w:val="444444"/>
            <w:sz w:val="27"/>
          </w:rPr>
          <w:t>Literal Comprehension:</w:t>
        </w:r>
        <w:r w:rsidRPr="00077185">
          <w:rPr>
            <w:rFonts w:ascii="source sans pro" w:eastAsia="Times New Roman" w:hAnsi="source sans pro" w:cs="Times New Roman"/>
            <w:color w:val="444444"/>
            <w:sz w:val="27"/>
            <w:szCs w:val="27"/>
          </w:rPr>
          <w:br/>
          <w:t>This story is an incomplete list of stories sketched by ‘Anton Checkov.’ This story deals with a mental person humors. In the story the narrator compares his life with a little kitten. The writer of the story has made his uncle and little kitten as the main character and Parsakova, the maid as a female character. The story begins with training the kitten to kill the rats as they used to disturb the uncle sometimes by nibbling the top of hat and sometimes by nibbling the corner of the grammar book. In course of training, the kitten was unable to catch the mice as it was difficult for it to match with the speed of little mice. The kitten was under strict environment of rules and regulation of narrator uncles. Being several times failed in the uncle test and experiment, the uncle threw the little kitten away. Years passed, the thin frail kitten had turned into a solid and sagacious tom cat. On the way to his house, one day he saw the same cat which was still fail in its mission which made uncle realize his wastage of his precious time that he spent on training it. So does the narrator in the story never learn the Latin English grammar as it was beyond his interest.</w:t>
        </w:r>
      </w:ins>
    </w:p>
    <w:p w:rsidR="00077185" w:rsidRPr="00077185" w:rsidRDefault="00077185" w:rsidP="00077185">
      <w:pPr>
        <w:shd w:val="clear" w:color="auto" w:fill="FFFFFF"/>
        <w:spacing w:before="419" w:after="419" w:line="536" w:lineRule="atLeast"/>
        <w:jc w:val="both"/>
        <w:rPr>
          <w:ins w:id="9" w:author="Unknown"/>
          <w:rFonts w:ascii="source sans pro" w:eastAsia="Times New Roman" w:hAnsi="source sans pro" w:cs="Times New Roman"/>
          <w:color w:val="444444"/>
          <w:sz w:val="27"/>
          <w:szCs w:val="27"/>
        </w:rPr>
      </w:pPr>
      <w:ins w:id="10" w:author="Unknown">
        <w:r w:rsidRPr="00077185">
          <w:rPr>
            <w:rFonts w:ascii="source sans pro" w:eastAsia="Times New Roman" w:hAnsi="source sans pro" w:cs="Times New Roman"/>
            <w:b/>
            <w:bCs/>
            <w:color w:val="444444"/>
            <w:sz w:val="27"/>
          </w:rPr>
          <w:lastRenderedPageBreak/>
          <w:t>Interpretation :</w:t>
        </w:r>
        <w:r w:rsidRPr="00077185">
          <w:rPr>
            <w:rFonts w:ascii="source sans pro" w:eastAsia="Times New Roman" w:hAnsi="source sans pro" w:cs="Times New Roman"/>
            <w:color w:val="444444"/>
            <w:sz w:val="27"/>
            <w:szCs w:val="27"/>
          </w:rPr>
          <w:br/>
          <w:t>The central idea of the story is that a creature cannot be trained forcefully. It is against their will to learn. To learn anything, a person must have keen interest and early eagerness. In course of time, it automatically get adjusted with the environment and be practical to their duties and responsibility. No creature can adjust in a strict environment as in the story too the little kitten was forced to catch the mice, which was beyond its mental and physical ability. So, as the narrator in the story also couldn’t learn the Latin grammar as it was beyond his interest.</w:t>
        </w:r>
      </w:ins>
    </w:p>
    <w:p w:rsidR="00077185" w:rsidRPr="00077185" w:rsidRDefault="00077185" w:rsidP="00077185">
      <w:pPr>
        <w:shd w:val="clear" w:color="auto" w:fill="FFFFFF"/>
        <w:spacing w:before="419" w:after="419" w:line="536" w:lineRule="atLeast"/>
        <w:jc w:val="both"/>
        <w:rPr>
          <w:ins w:id="11" w:author="Unknown"/>
          <w:rFonts w:ascii="source sans pro" w:eastAsia="Times New Roman" w:hAnsi="source sans pro" w:cs="Times New Roman"/>
          <w:color w:val="444444"/>
          <w:sz w:val="27"/>
          <w:szCs w:val="27"/>
        </w:rPr>
      </w:pPr>
      <w:ins w:id="12" w:author="Unknown">
        <w:r w:rsidRPr="00077185">
          <w:rPr>
            <w:rFonts w:ascii="source sans pro" w:eastAsia="Times New Roman" w:hAnsi="source sans pro" w:cs="Times New Roman"/>
            <w:b/>
            <w:bCs/>
            <w:color w:val="444444"/>
            <w:sz w:val="27"/>
          </w:rPr>
          <w:t>Critical thinking:</w:t>
        </w:r>
        <w:r w:rsidRPr="00077185">
          <w:rPr>
            <w:rFonts w:ascii="source sans pro" w:eastAsia="Times New Roman" w:hAnsi="source sans pro" w:cs="Times New Roman"/>
            <w:color w:val="444444"/>
            <w:sz w:val="27"/>
            <w:szCs w:val="27"/>
          </w:rPr>
          <w:br/>
          <w:t>This story reveals the fact that no one can be trained forcefully. It is a good and a knowledgeable story but I am unsatisfied with some parts of it. Do any cars runs away when they see a rat in reality? Is keeping a cat only the way to get rid of rat? How can a teacher not understand the feeling of cat? It is possible to raise such question for the reader like me.</w:t>
        </w:r>
      </w:ins>
    </w:p>
    <w:p w:rsidR="00077185" w:rsidRPr="00077185" w:rsidRDefault="00077185" w:rsidP="00077185">
      <w:pPr>
        <w:shd w:val="clear" w:color="auto" w:fill="FFFFFF"/>
        <w:spacing w:before="419" w:after="419" w:line="536" w:lineRule="atLeast"/>
        <w:jc w:val="both"/>
        <w:rPr>
          <w:ins w:id="13" w:author="Unknown"/>
          <w:rFonts w:ascii="source sans pro" w:eastAsia="Times New Roman" w:hAnsi="source sans pro" w:cs="Times New Roman"/>
          <w:color w:val="444444"/>
          <w:sz w:val="27"/>
          <w:szCs w:val="27"/>
        </w:rPr>
      </w:pPr>
      <w:ins w:id="14" w:author="Unknown">
        <w:r w:rsidRPr="00077185">
          <w:rPr>
            <w:rFonts w:ascii="source sans pro" w:eastAsia="Times New Roman" w:hAnsi="source sans pro" w:cs="Times New Roman"/>
            <w:b/>
            <w:bCs/>
            <w:color w:val="444444"/>
            <w:sz w:val="27"/>
          </w:rPr>
          <w:t>Assimilation :</w:t>
        </w:r>
        <w:r w:rsidRPr="00077185">
          <w:rPr>
            <w:rFonts w:ascii="source sans pro" w:eastAsia="Times New Roman" w:hAnsi="source sans pro" w:cs="Times New Roman"/>
            <w:color w:val="444444"/>
            <w:sz w:val="27"/>
            <w:szCs w:val="27"/>
          </w:rPr>
          <w:br/>
          <w:t>Before reading this story I used to think that a person can be trained with good skills, physically and mentally. But after reading this story I came to know that nobody can go beyond one’s interest. There are so many such things that creature adopt themselves in the change of time from the nature. Such things are not to be taught by anyone.</w:t>
        </w:r>
      </w:ins>
    </w:p>
    <w:p w:rsidR="00077185" w:rsidRPr="00077185" w:rsidRDefault="00077185" w:rsidP="00077185">
      <w:pPr>
        <w:pBdr>
          <w:top w:val="dotted" w:sz="6" w:space="21" w:color="BBBBBB"/>
        </w:pBdr>
        <w:shd w:val="clear" w:color="auto" w:fill="FFFFFF"/>
        <w:spacing w:before="251" w:after="502" w:line="240" w:lineRule="auto"/>
        <w:outlineLvl w:val="2"/>
        <w:rPr>
          <w:ins w:id="15" w:author="Unknown"/>
          <w:rFonts w:ascii="Georgia" w:eastAsia="Times New Roman" w:hAnsi="Georgia" w:cs="Times New Roman"/>
          <w:color w:val="333333"/>
          <w:sz w:val="30"/>
          <w:szCs w:val="30"/>
        </w:rPr>
      </w:pPr>
      <w:ins w:id="16" w:author="Unknown">
        <w:r w:rsidRPr="00077185">
          <w:rPr>
            <w:rFonts w:ascii="Georgia" w:eastAsia="Times New Roman" w:hAnsi="Georgia" w:cs="Times New Roman"/>
            <w:color w:val="333333"/>
            <w:sz w:val="30"/>
            <w:szCs w:val="30"/>
          </w:rPr>
          <w:t>Read This Also:</w:t>
        </w:r>
      </w:ins>
    </w:p>
    <w:p w:rsidR="00077185" w:rsidRPr="00077185" w:rsidRDefault="00077185" w:rsidP="00077185">
      <w:pPr>
        <w:numPr>
          <w:ilvl w:val="0"/>
          <w:numId w:val="2"/>
        </w:numPr>
        <w:shd w:val="clear" w:color="auto" w:fill="FFFFFF"/>
        <w:spacing w:before="100" w:beforeAutospacing="1" w:after="100" w:afterAutospacing="1" w:line="419" w:lineRule="atLeast"/>
        <w:rPr>
          <w:ins w:id="17" w:author="Unknown"/>
          <w:rFonts w:ascii="source sans pro" w:eastAsia="Times New Roman" w:hAnsi="source sans pro" w:cs="Times New Roman"/>
          <w:color w:val="333333"/>
          <w:sz w:val="30"/>
          <w:szCs w:val="30"/>
        </w:rPr>
      </w:pPr>
      <w:r>
        <w:rPr>
          <w:rFonts w:ascii="Georgia" w:eastAsia="Times New Roman" w:hAnsi="Georgia" w:cs="Times New Roman"/>
          <w:noProof/>
          <w:color w:val="337AB7"/>
          <w:sz w:val="30"/>
          <w:szCs w:val="30"/>
        </w:rPr>
        <w:lastRenderedPageBreak/>
        <w:drawing>
          <wp:inline distT="0" distB="0" distL="0" distR="0">
            <wp:extent cx="1424940" cy="1424940"/>
            <wp:effectExtent l="19050" t="0" r="3810" b="0"/>
            <wp:docPr id="4" name="Picture 4" descr="A Painful Case – Four Levels | Adventures in English">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ainful Case – Four Levels | Adventures in English">
                      <a:hlinkClick r:id="rId30"/>
                    </pic:cNvPr>
                    <pic:cNvPicPr>
                      <a:picLocks noChangeAspect="1" noChangeArrowheads="1"/>
                    </pic:cNvPicPr>
                  </pic:nvPicPr>
                  <pic:blipFill>
                    <a:blip r:embed="rId31"/>
                    <a:srcRect/>
                    <a:stretch>
                      <a:fillRect/>
                    </a:stretch>
                  </pic:blipFill>
                  <pic:spPr bwMode="auto">
                    <a:xfrm>
                      <a:off x="0" y="0"/>
                      <a:ext cx="1424940" cy="1424940"/>
                    </a:xfrm>
                    <a:prstGeom prst="rect">
                      <a:avLst/>
                    </a:prstGeom>
                    <a:noFill/>
                    <a:ln w="9525">
                      <a:noFill/>
                      <a:miter lim="800000"/>
                      <a:headEnd/>
                      <a:tailEnd/>
                    </a:ln>
                  </pic:spPr>
                </pic:pic>
              </a:graphicData>
            </a:graphic>
          </wp:inline>
        </w:drawing>
      </w:r>
      <w:ins w:id="18" w:author="Unknown">
        <w:r w:rsidRPr="00077185">
          <w:rPr>
            <w:rFonts w:ascii="source sans pro" w:eastAsia="Times New Roman" w:hAnsi="source sans pro" w:cs="Times New Roman"/>
            <w:color w:val="333333"/>
            <w:sz w:val="30"/>
            <w:szCs w:val="30"/>
          </w:rPr>
          <w:fldChar w:fldCharType="begin"/>
        </w:r>
        <w:r w:rsidRPr="00077185">
          <w:rPr>
            <w:rFonts w:ascii="source sans pro" w:eastAsia="Times New Roman" w:hAnsi="source sans pro" w:cs="Times New Roman"/>
            <w:color w:val="333333"/>
            <w:sz w:val="30"/>
            <w:szCs w:val="30"/>
          </w:rPr>
          <w:instrText xml:space="preserve"> HYPERLINK "https://www.merospark.com/bachelor-level/a-painful-case-four-levels/" </w:instrText>
        </w:r>
        <w:r w:rsidRPr="00077185">
          <w:rPr>
            <w:rFonts w:ascii="source sans pro" w:eastAsia="Times New Roman" w:hAnsi="source sans pro" w:cs="Times New Roman"/>
            <w:color w:val="333333"/>
            <w:sz w:val="30"/>
            <w:szCs w:val="30"/>
          </w:rPr>
          <w:fldChar w:fldCharType="separate"/>
        </w:r>
        <w:r w:rsidRPr="00077185">
          <w:rPr>
            <w:rFonts w:ascii="Georgia" w:eastAsia="Times New Roman" w:hAnsi="Georgia" w:cs="Times New Roman"/>
            <w:color w:val="337AB7"/>
            <w:sz w:val="30"/>
            <w:u w:val="single"/>
          </w:rPr>
          <w:t>A Painful Case – Four Levels | Adventures in English</w:t>
        </w:r>
        <w:r w:rsidRPr="00077185">
          <w:rPr>
            <w:rFonts w:ascii="source sans pro" w:eastAsia="Times New Roman" w:hAnsi="source sans pro" w:cs="Times New Roman"/>
            <w:color w:val="333333"/>
            <w:sz w:val="30"/>
            <w:szCs w:val="30"/>
          </w:rPr>
          <w:fldChar w:fldCharType="end"/>
        </w:r>
      </w:ins>
    </w:p>
    <w:p w:rsidR="00077185" w:rsidRPr="00077185" w:rsidRDefault="00077185" w:rsidP="00077185">
      <w:pPr>
        <w:numPr>
          <w:ilvl w:val="0"/>
          <w:numId w:val="2"/>
        </w:numPr>
        <w:shd w:val="clear" w:color="auto" w:fill="FFFFFF"/>
        <w:spacing w:before="100" w:beforeAutospacing="1" w:after="100" w:afterAutospacing="1" w:line="419" w:lineRule="atLeast"/>
        <w:rPr>
          <w:ins w:id="19" w:author="Unknown"/>
          <w:rFonts w:ascii="source sans pro" w:eastAsia="Times New Roman" w:hAnsi="source sans pro" w:cs="Times New Roman"/>
          <w:color w:val="333333"/>
          <w:sz w:val="30"/>
          <w:szCs w:val="30"/>
        </w:rPr>
      </w:pPr>
      <w:r>
        <w:rPr>
          <w:rFonts w:ascii="Georgia" w:eastAsia="Times New Roman" w:hAnsi="Georgia" w:cs="Times New Roman"/>
          <w:noProof/>
          <w:color w:val="337AB7"/>
          <w:sz w:val="30"/>
          <w:szCs w:val="30"/>
        </w:rPr>
        <w:drawing>
          <wp:inline distT="0" distB="0" distL="0" distR="0">
            <wp:extent cx="1424940" cy="1424940"/>
            <wp:effectExtent l="19050" t="0" r="3810" b="0"/>
            <wp:docPr id="5" name="Picture 5" descr="The Tiny Closet – Four Levels | Adventures in English">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Tiny Closet – Four Levels | Adventures in English">
                      <a:hlinkClick r:id="rId32"/>
                    </pic:cNvPr>
                    <pic:cNvPicPr>
                      <a:picLocks noChangeAspect="1" noChangeArrowheads="1"/>
                    </pic:cNvPicPr>
                  </pic:nvPicPr>
                  <pic:blipFill>
                    <a:blip r:embed="rId33"/>
                    <a:srcRect/>
                    <a:stretch>
                      <a:fillRect/>
                    </a:stretch>
                  </pic:blipFill>
                  <pic:spPr bwMode="auto">
                    <a:xfrm>
                      <a:off x="0" y="0"/>
                      <a:ext cx="1424940" cy="1424940"/>
                    </a:xfrm>
                    <a:prstGeom prst="rect">
                      <a:avLst/>
                    </a:prstGeom>
                    <a:noFill/>
                    <a:ln w="9525">
                      <a:noFill/>
                      <a:miter lim="800000"/>
                      <a:headEnd/>
                      <a:tailEnd/>
                    </a:ln>
                  </pic:spPr>
                </pic:pic>
              </a:graphicData>
            </a:graphic>
          </wp:inline>
        </w:drawing>
      </w:r>
      <w:ins w:id="20" w:author="Unknown">
        <w:r w:rsidRPr="00077185">
          <w:rPr>
            <w:rFonts w:ascii="source sans pro" w:eastAsia="Times New Roman" w:hAnsi="source sans pro" w:cs="Times New Roman"/>
            <w:color w:val="333333"/>
            <w:sz w:val="30"/>
            <w:szCs w:val="30"/>
          </w:rPr>
          <w:fldChar w:fldCharType="begin"/>
        </w:r>
        <w:r w:rsidRPr="00077185">
          <w:rPr>
            <w:rFonts w:ascii="source sans pro" w:eastAsia="Times New Roman" w:hAnsi="source sans pro" w:cs="Times New Roman"/>
            <w:color w:val="333333"/>
            <w:sz w:val="30"/>
            <w:szCs w:val="30"/>
          </w:rPr>
          <w:instrText xml:space="preserve"> HYPERLINK "https://www.merospark.com/bachelor-level/the-tiny-closet-four-levels/" </w:instrText>
        </w:r>
        <w:r w:rsidRPr="00077185">
          <w:rPr>
            <w:rFonts w:ascii="source sans pro" w:eastAsia="Times New Roman" w:hAnsi="source sans pro" w:cs="Times New Roman"/>
            <w:color w:val="333333"/>
            <w:sz w:val="30"/>
            <w:szCs w:val="30"/>
          </w:rPr>
          <w:fldChar w:fldCharType="separate"/>
        </w:r>
        <w:r w:rsidRPr="00077185">
          <w:rPr>
            <w:rFonts w:ascii="Georgia" w:eastAsia="Times New Roman" w:hAnsi="Georgia" w:cs="Times New Roman"/>
            <w:color w:val="337AB7"/>
            <w:sz w:val="30"/>
            <w:u w:val="single"/>
          </w:rPr>
          <w:t>The Tiny Closet – Four Levels | Adventures in English</w:t>
        </w:r>
        <w:r w:rsidRPr="00077185">
          <w:rPr>
            <w:rFonts w:ascii="source sans pro" w:eastAsia="Times New Roman" w:hAnsi="source sans pro" w:cs="Times New Roman"/>
            <w:color w:val="333333"/>
            <w:sz w:val="30"/>
            <w:szCs w:val="30"/>
          </w:rPr>
          <w:fldChar w:fldCharType="end"/>
        </w:r>
      </w:ins>
    </w:p>
    <w:p w:rsidR="00077185" w:rsidRPr="00077185" w:rsidRDefault="00077185" w:rsidP="00077185">
      <w:pPr>
        <w:numPr>
          <w:ilvl w:val="0"/>
          <w:numId w:val="2"/>
        </w:numPr>
        <w:shd w:val="clear" w:color="auto" w:fill="FFFFFF"/>
        <w:spacing w:before="100" w:beforeAutospacing="1" w:after="100" w:afterAutospacing="1" w:line="419" w:lineRule="atLeast"/>
        <w:rPr>
          <w:ins w:id="21" w:author="Unknown"/>
          <w:rFonts w:ascii="source sans pro" w:eastAsia="Times New Roman" w:hAnsi="source sans pro" w:cs="Times New Roman"/>
          <w:color w:val="333333"/>
          <w:sz w:val="30"/>
          <w:szCs w:val="30"/>
        </w:rPr>
      </w:pPr>
      <w:r>
        <w:rPr>
          <w:rFonts w:ascii="Georgia" w:eastAsia="Times New Roman" w:hAnsi="Georgia" w:cs="Times New Roman"/>
          <w:noProof/>
          <w:color w:val="337AB7"/>
          <w:sz w:val="30"/>
          <w:szCs w:val="30"/>
        </w:rPr>
        <w:drawing>
          <wp:inline distT="0" distB="0" distL="0" distR="0">
            <wp:extent cx="1424940" cy="1424940"/>
            <wp:effectExtent l="19050" t="0" r="3810" b="0"/>
            <wp:docPr id="6" name="Picture 6" descr="The Burden of Skepticism – Four Levels | Adventures in English">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Burden of Skepticism – Four Levels | Adventures in English">
                      <a:hlinkClick r:id="rId34"/>
                    </pic:cNvPr>
                    <pic:cNvPicPr>
                      <a:picLocks noChangeAspect="1" noChangeArrowheads="1"/>
                    </pic:cNvPicPr>
                  </pic:nvPicPr>
                  <pic:blipFill>
                    <a:blip r:embed="rId35"/>
                    <a:srcRect/>
                    <a:stretch>
                      <a:fillRect/>
                    </a:stretch>
                  </pic:blipFill>
                  <pic:spPr bwMode="auto">
                    <a:xfrm>
                      <a:off x="0" y="0"/>
                      <a:ext cx="1424940" cy="1424940"/>
                    </a:xfrm>
                    <a:prstGeom prst="rect">
                      <a:avLst/>
                    </a:prstGeom>
                    <a:noFill/>
                    <a:ln w="9525">
                      <a:noFill/>
                      <a:miter lim="800000"/>
                      <a:headEnd/>
                      <a:tailEnd/>
                    </a:ln>
                  </pic:spPr>
                </pic:pic>
              </a:graphicData>
            </a:graphic>
          </wp:inline>
        </w:drawing>
      </w:r>
      <w:ins w:id="22" w:author="Unknown">
        <w:r w:rsidRPr="00077185">
          <w:rPr>
            <w:rFonts w:ascii="source sans pro" w:eastAsia="Times New Roman" w:hAnsi="source sans pro" w:cs="Times New Roman"/>
            <w:color w:val="333333"/>
            <w:sz w:val="30"/>
            <w:szCs w:val="30"/>
          </w:rPr>
          <w:fldChar w:fldCharType="begin"/>
        </w:r>
        <w:r w:rsidRPr="00077185">
          <w:rPr>
            <w:rFonts w:ascii="source sans pro" w:eastAsia="Times New Roman" w:hAnsi="source sans pro" w:cs="Times New Roman"/>
            <w:color w:val="333333"/>
            <w:sz w:val="30"/>
            <w:szCs w:val="30"/>
          </w:rPr>
          <w:instrText xml:space="preserve"> HYPERLINK "https://www.merospark.com/bachelor-level/the-burden-of-skepticism-four-levels/" </w:instrText>
        </w:r>
        <w:r w:rsidRPr="00077185">
          <w:rPr>
            <w:rFonts w:ascii="source sans pro" w:eastAsia="Times New Roman" w:hAnsi="source sans pro" w:cs="Times New Roman"/>
            <w:color w:val="333333"/>
            <w:sz w:val="30"/>
            <w:szCs w:val="30"/>
          </w:rPr>
          <w:fldChar w:fldCharType="separate"/>
        </w:r>
        <w:r w:rsidRPr="00077185">
          <w:rPr>
            <w:rFonts w:ascii="Georgia" w:eastAsia="Times New Roman" w:hAnsi="Georgia" w:cs="Times New Roman"/>
            <w:color w:val="337AB7"/>
            <w:sz w:val="30"/>
            <w:u w:val="single"/>
          </w:rPr>
          <w:t>The Burden of Skepticism – Four Levels | Adventures in English</w:t>
        </w:r>
        <w:r w:rsidRPr="00077185">
          <w:rPr>
            <w:rFonts w:ascii="source sans pro" w:eastAsia="Times New Roman" w:hAnsi="source sans pro" w:cs="Times New Roman"/>
            <w:color w:val="333333"/>
            <w:sz w:val="30"/>
            <w:szCs w:val="30"/>
          </w:rPr>
          <w:fldChar w:fldCharType="end"/>
        </w:r>
      </w:ins>
    </w:p>
    <w:p w:rsidR="00077185" w:rsidRPr="00077185" w:rsidRDefault="00077185" w:rsidP="00077185">
      <w:pPr>
        <w:numPr>
          <w:ilvl w:val="0"/>
          <w:numId w:val="2"/>
        </w:numPr>
        <w:shd w:val="clear" w:color="auto" w:fill="FFFFFF"/>
        <w:spacing w:before="100" w:beforeAutospacing="1" w:after="100" w:afterAutospacing="1" w:line="419" w:lineRule="atLeast"/>
        <w:rPr>
          <w:ins w:id="23" w:author="Unknown"/>
          <w:rFonts w:ascii="source sans pro" w:eastAsia="Times New Roman" w:hAnsi="source sans pro" w:cs="Times New Roman"/>
          <w:color w:val="333333"/>
          <w:sz w:val="30"/>
          <w:szCs w:val="30"/>
        </w:rPr>
      </w:pPr>
      <w:r>
        <w:rPr>
          <w:rFonts w:ascii="Georgia" w:eastAsia="Times New Roman" w:hAnsi="Georgia" w:cs="Times New Roman"/>
          <w:noProof/>
          <w:color w:val="337AB7"/>
          <w:sz w:val="30"/>
          <w:szCs w:val="30"/>
        </w:rPr>
        <w:drawing>
          <wp:inline distT="0" distB="0" distL="0" distR="0">
            <wp:extent cx="1424940" cy="1424940"/>
            <wp:effectExtent l="19050" t="0" r="3810" b="0"/>
            <wp:docPr id="7" name="Picture 7" descr="On The Eve of His Execution – Four Levels | Adventures in English">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 The Eve of His Execution – Four Levels | Adventures in English">
                      <a:hlinkClick r:id="rId36"/>
                    </pic:cNvPr>
                    <pic:cNvPicPr>
                      <a:picLocks noChangeAspect="1" noChangeArrowheads="1"/>
                    </pic:cNvPicPr>
                  </pic:nvPicPr>
                  <pic:blipFill>
                    <a:blip r:embed="rId37"/>
                    <a:srcRect/>
                    <a:stretch>
                      <a:fillRect/>
                    </a:stretch>
                  </pic:blipFill>
                  <pic:spPr bwMode="auto">
                    <a:xfrm>
                      <a:off x="0" y="0"/>
                      <a:ext cx="1424940" cy="1424940"/>
                    </a:xfrm>
                    <a:prstGeom prst="rect">
                      <a:avLst/>
                    </a:prstGeom>
                    <a:noFill/>
                    <a:ln w="9525">
                      <a:noFill/>
                      <a:miter lim="800000"/>
                      <a:headEnd/>
                      <a:tailEnd/>
                    </a:ln>
                  </pic:spPr>
                </pic:pic>
              </a:graphicData>
            </a:graphic>
          </wp:inline>
        </w:drawing>
      </w:r>
      <w:ins w:id="24" w:author="Unknown">
        <w:r w:rsidRPr="00077185">
          <w:rPr>
            <w:rFonts w:ascii="source sans pro" w:eastAsia="Times New Roman" w:hAnsi="source sans pro" w:cs="Times New Roman"/>
            <w:color w:val="333333"/>
            <w:sz w:val="30"/>
            <w:szCs w:val="30"/>
          </w:rPr>
          <w:fldChar w:fldCharType="begin"/>
        </w:r>
        <w:r w:rsidRPr="00077185">
          <w:rPr>
            <w:rFonts w:ascii="source sans pro" w:eastAsia="Times New Roman" w:hAnsi="source sans pro" w:cs="Times New Roman"/>
            <w:color w:val="333333"/>
            <w:sz w:val="30"/>
            <w:szCs w:val="30"/>
          </w:rPr>
          <w:instrText xml:space="preserve"> HYPERLINK "https://www.merospark.com/bachelor-level/on-the-eve-of-his-execution-four-levels/" </w:instrText>
        </w:r>
        <w:r w:rsidRPr="00077185">
          <w:rPr>
            <w:rFonts w:ascii="source sans pro" w:eastAsia="Times New Roman" w:hAnsi="source sans pro" w:cs="Times New Roman"/>
            <w:color w:val="333333"/>
            <w:sz w:val="30"/>
            <w:szCs w:val="30"/>
          </w:rPr>
          <w:fldChar w:fldCharType="separate"/>
        </w:r>
        <w:r w:rsidRPr="00077185">
          <w:rPr>
            <w:rFonts w:ascii="Georgia" w:eastAsia="Times New Roman" w:hAnsi="Georgia" w:cs="Times New Roman"/>
            <w:color w:val="337AB7"/>
            <w:sz w:val="30"/>
            <w:u w:val="single"/>
          </w:rPr>
          <w:t>On The Eve of His Execution – Four Levels | Adventures in English</w:t>
        </w:r>
        <w:r w:rsidRPr="00077185">
          <w:rPr>
            <w:rFonts w:ascii="source sans pro" w:eastAsia="Times New Roman" w:hAnsi="source sans pro" w:cs="Times New Roman"/>
            <w:color w:val="333333"/>
            <w:sz w:val="30"/>
            <w:szCs w:val="30"/>
          </w:rPr>
          <w:fldChar w:fldCharType="end"/>
        </w:r>
      </w:ins>
    </w:p>
    <w:p w:rsidR="00077185" w:rsidRPr="00077185" w:rsidRDefault="00077185" w:rsidP="00077185">
      <w:pPr>
        <w:numPr>
          <w:ilvl w:val="0"/>
          <w:numId w:val="2"/>
        </w:numPr>
        <w:shd w:val="clear" w:color="auto" w:fill="FFFFFF"/>
        <w:spacing w:before="100" w:beforeAutospacing="1" w:after="100" w:afterAutospacing="1" w:line="419" w:lineRule="atLeast"/>
        <w:rPr>
          <w:ins w:id="25" w:author="Unknown"/>
          <w:rFonts w:ascii="source sans pro" w:eastAsia="Times New Roman" w:hAnsi="source sans pro" w:cs="Times New Roman"/>
          <w:color w:val="333333"/>
          <w:sz w:val="30"/>
          <w:szCs w:val="30"/>
        </w:rPr>
      </w:pPr>
      <w:r>
        <w:rPr>
          <w:rFonts w:ascii="Georgia" w:eastAsia="Times New Roman" w:hAnsi="Georgia" w:cs="Times New Roman"/>
          <w:noProof/>
          <w:color w:val="337AB7"/>
          <w:sz w:val="30"/>
          <w:szCs w:val="30"/>
        </w:rPr>
        <w:lastRenderedPageBreak/>
        <w:drawing>
          <wp:inline distT="0" distB="0" distL="0" distR="0">
            <wp:extent cx="1424940" cy="1424940"/>
            <wp:effectExtent l="19050" t="0" r="3810" b="0"/>
            <wp:docPr id="8" name="Picture 8" descr="The Five Stage of Grief – Four Levels | Adventures in English">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Five Stage of Grief – Four Levels | Adventures in English">
                      <a:hlinkClick r:id="rId38"/>
                    </pic:cNvPr>
                    <pic:cNvPicPr>
                      <a:picLocks noChangeAspect="1" noChangeArrowheads="1"/>
                    </pic:cNvPicPr>
                  </pic:nvPicPr>
                  <pic:blipFill>
                    <a:blip r:embed="rId39"/>
                    <a:srcRect/>
                    <a:stretch>
                      <a:fillRect/>
                    </a:stretch>
                  </pic:blipFill>
                  <pic:spPr bwMode="auto">
                    <a:xfrm>
                      <a:off x="0" y="0"/>
                      <a:ext cx="1424940" cy="1424940"/>
                    </a:xfrm>
                    <a:prstGeom prst="rect">
                      <a:avLst/>
                    </a:prstGeom>
                    <a:noFill/>
                    <a:ln w="9525">
                      <a:noFill/>
                      <a:miter lim="800000"/>
                      <a:headEnd/>
                      <a:tailEnd/>
                    </a:ln>
                  </pic:spPr>
                </pic:pic>
              </a:graphicData>
            </a:graphic>
          </wp:inline>
        </w:drawing>
      </w:r>
      <w:ins w:id="26" w:author="Unknown">
        <w:r w:rsidRPr="00077185">
          <w:rPr>
            <w:rFonts w:ascii="source sans pro" w:eastAsia="Times New Roman" w:hAnsi="source sans pro" w:cs="Times New Roman"/>
            <w:color w:val="333333"/>
            <w:sz w:val="30"/>
            <w:szCs w:val="30"/>
          </w:rPr>
          <w:fldChar w:fldCharType="begin"/>
        </w:r>
        <w:r w:rsidRPr="00077185">
          <w:rPr>
            <w:rFonts w:ascii="source sans pro" w:eastAsia="Times New Roman" w:hAnsi="source sans pro" w:cs="Times New Roman"/>
            <w:color w:val="333333"/>
            <w:sz w:val="30"/>
            <w:szCs w:val="30"/>
          </w:rPr>
          <w:instrText xml:space="preserve"> HYPERLINK "https://www.merospark.com/bachelor-level/the-five-stage-of-grief-four-levels/" </w:instrText>
        </w:r>
        <w:r w:rsidRPr="00077185">
          <w:rPr>
            <w:rFonts w:ascii="source sans pro" w:eastAsia="Times New Roman" w:hAnsi="source sans pro" w:cs="Times New Roman"/>
            <w:color w:val="333333"/>
            <w:sz w:val="30"/>
            <w:szCs w:val="30"/>
          </w:rPr>
          <w:fldChar w:fldCharType="separate"/>
        </w:r>
        <w:r w:rsidRPr="00077185">
          <w:rPr>
            <w:rFonts w:ascii="Georgia" w:eastAsia="Times New Roman" w:hAnsi="Georgia" w:cs="Times New Roman"/>
            <w:color w:val="337AB7"/>
            <w:sz w:val="30"/>
            <w:u w:val="single"/>
          </w:rPr>
          <w:t>The Five Stage of Grief – Four Levels | Adventures in English</w:t>
        </w:r>
        <w:r w:rsidRPr="00077185">
          <w:rPr>
            <w:rFonts w:ascii="source sans pro" w:eastAsia="Times New Roman" w:hAnsi="source sans pro" w:cs="Times New Roman"/>
            <w:color w:val="333333"/>
            <w:sz w:val="30"/>
            <w:szCs w:val="30"/>
          </w:rPr>
          <w:fldChar w:fldCharType="end"/>
        </w:r>
      </w:ins>
    </w:p>
    <w:p w:rsidR="00077185" w:rsidRPr="00077185" w:rsidRDefault="00077185" w:rsidP="00077185">
      <w:pPr>
        <w:numPr>
          <w:ilvl w:val="0"/>
          <w:numId w:val="2"/>
        </w:numPr>
        <w:shd w:val="clear" w:color="auto" w:fill="FFFFFF"/>
        <w:spacing w:before="100" w:beforeAutospacing="1" w:after="100" w:afterAutospacing="1" w:line="419" w:lineRule="atLeast"/>
        <w:rPr>
          <w:ins w:id="27" w:author="Unknown"/>
          <w:rFonts w:ascii="source sans pro" w:eastAsia="Times New Roman" w:hAnsi="source sans pro" w:cs="Times New Roman"/>
          <w:color w:val="333333"/>
          <w:sz w:val="30"/>
          <w:szCs w:val="30"/>
        </w:rPr>
      </w:pPr>
      <w:r>
        <w:rPr>
          <w:rFonts w:ascii="Georgia" w:eastAsia="Times New Roman" w:hAnsi="Georgia" w:cs="Times New Roman"/>
          <w:noProof/>
          <w:color w:val="337AB7"/>
          <w:sz w:val="30"/>
          <w:szCs w:val="30"/>
        </w:rPr>
        <w:drawing>
          <wp:inline distT="0" distB="0" distL="0" distR="0">
            <wp:extent cx="1424940" cy="1424940"/>
            <wp:effectExtent l="19050" t="0" r="3810" b="0"/>
            <wp:docPr id="9" name="Picture 9" descr="Phaedo – Four Levels | Adventures In English">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haedo – Four Levels | Adventures In English">
                      <a:hlinkClick r:id="rId40"/>
                    </pic:cNvPr>
                    <pic:cNvPicPr>
                      <a:picLocks noChangeAspect="1" noChangeArrowheads="1"/>
                    </pic:cNvPicPr>
                  </pic:nvPicPr>
                  <pic:blipFill>
                    <a:blip r:embed="rId41"/>
                    <a:srcRect/>
                    <a:stretch>
                      <a:fillRect/>
                    </a:stretch>
                  </pic:blipFill>
                  <pic:spPr bwMode="auto">
                    <a:xfrm>
                      <a:off x="0" y="0"/>
                      <a:ext cx="1424940" cy="1424940"/>
                    </a:xfrm>
                    <a:prstGeom prst="rect">
                      <a:avLst/>
                    </a:prstGeom>
                    <a:noFill/>
                    <a:ln w="9525">
                      <a:noFill/>
                      <a:miter lim="800000"/>
                      <a:headEnd/>
                      <a:tailEnd/>
                    </a:ln>
                  </pic:spPr>
                </pic:pic>
              </a:graphicData>
            </a:graphic>
          </wp:inline>
        </w:drawing>
      </w:r>
      <w:ins w:id="28" w:author="Unknown">
        <w:r w:rsidRPr="00077185">
          <w:rPr>
            <w:rFonts w:ascii="source sans pro" w:eastAsia="Times New Roman" w:hAnsi="source sans pro" w:cs="Times New Roman"/>
            <w:color w:val="333333"/>
            <w:sz w:val="30"/>
            <w:szCs w:val="30"/>
          </w:rPr>
          <w:fldChar w:fldCharType="begin"/>
        </w:r>
        <w:r w:rsidRPr="00077185">
          <w:rPr>
            <w:rFonts w:ascii="source sans pro" w:eastAsia="Times New Roman" w:hAnsi="source sans pro" w:cs="Times New Roman"/>
            <w:color w:val="333333"/>
            <w:sz w:val="30"/>
            <w:szCs w:val="30"/>
          </w:rPr>
          <w:instrText xml:space="preserve"> HYPERLINK "https://www.merospark.com/bachelor-level/phaedo-four-levels/" </w:instrText>
        </w:r>
        <w:r w:rsidRPr="00077185">
          <w:rPr>
            <w:rFonts w:ascii="source sans pro" w:eastAsia="Times New Roman" w:hAnsi="source sans pro" w:cs="Times New Roman"/>
            <w:color w:val="333333"/>
            <w:sz w:val="30"/>
            <w:szCs w:val="30"/>
          </w:rPr>
          <w:fldChar w:fldCharType="separate"/>
        </w:r>
        <w:r w:rsidRPr="00077185">
          <w:rPr>
            <w:rFonts w:ascii="Georgia" w:eastAsia="Times New Roman" w:hAnsi="Georgia" w:cs="Times New Roman"/>
            <w:color w:val="337AB7"/>
            <w:sz w:val="30"/>
            <w:u w:val="single"/>
          </w:rPr>
          <w:t>Phaedo – Four Levels | Adventures In English</w:t>
        </w:r>
        <w:r w:rsidRPr="00077185">
          <w:rPr>
            <w:rFonts w:ascii="source sans pro" w:eastAsia="Times New Roman" w:hAnsi="source sans pro" w:cs="Times New Roman"/>
            <w:color w:val="333333"/>
            <w:sz w:val="30"/>
            <w:szCs w:val="30"/>
          </w:rPr>
          <w:fldChar w:fldCharType="end"/>
        </w:r>
      </w:ins>
    </w:p>
    <w:p w:rsidR="00077185" w:rsidRPr="00077185" w:rsidRDefault="00077185" w:rsidP="00077185">
      <w:pPr>
        <w:pBdr>
          <w:top w:val="dotted" w:sz="6" w:space="0" w:color="BBBBBB"/>
        </w:pBdr>
        <w:shd w:val="clear" w:color="auto" w:fill="FFFFFF"/>
        <w:spacing w:after="240" w:line="240" w:lineRule="auto"/>
        <w:outlineLvl w:val="2"/>
        <w:rPr>
          <w:ins w:id="29" w:author="Unknown"/>
          <w:rFonts w:ascii="Georgia" w:eastAsia="Times New Roman" w:hAnsi="Georgia" w:cs="Times New Roman"/>
          <w:b/>
          <w:bCs/>
          <w:color w:val="333333"/>
          <w:sz w:val="18"/>
          <w:szCs w:val="18"/>
        </w:rPr>
      </w:pPr>
      <w:ins w:id="30" w:author="Unknown">
        <w:r w:rsidRPr="00077185">
          <w:rPr>
            <w:rFonts w:ascii="Georgia" w:eastAsia="Times New Roman" w:hAnsi="Georgia" w:cs="Times New Roman"/>
            <w:b/>
            <w:bCs/>
            <w:color w:val="333333"/>
            <w:sz w:val="18"/>
            <w:szCs w:val="18"/>
          </w:rPr>
          <w:t>Share this:</w:t>
        </w:r>
      </w:ins>
    </w:p>
    <w:p w:rsidR="00077185" w:rsidRPr="00077185" w:rsidRDefault="00077185" w:rsidP="00077185">
      <w:pPr>
        <w:numPr>
          <w:ilvl w:val="0"/>
          <w:numId w:val="3"/>
        </w:numPr>
        <w:shd w:val="clear" w:color="auto" w:fill="FFFFFF"/>
        <w:spacing w:after="84" w:line="419" w:lineRule="atLeast"/>
        <w:ind w:right="84"/>
        <w:rPr>
          <w:ins w:id="31" w:author="Unknown"/>
          <w:rFonts w:ascii="source sans pro" w:eastAsia="Times New Roman" w:hAnsi="source sans pro" w:cs="Times New Roman"/>
          <w:color w:val="333333"/>
          <w:sz w:val="30"/>
          <w:szCs w:val="30"/>
        </w:rPr>
      </w:pPr>
      <w:ins w:id="32" w:author="Unknown">
        <w:r w:rsidRPr="00077185">
          <w:rPr>
            <w:rFonts w:ascii="source sans pro" w:eastAsia="Times New Roman" w:hAnsi="source sans pro" w:cs="Times New Roman"/>
            <w:color w:val="333333"/>
            <w:sz w:val="30"/>
            <w:szCs w:val="30"/>
          </w:rPr>
          <w:fldChar w:fldCharType="begin"/>
        </w:r>
        <w:r w:rsidRPr="00077185">
          <w:rPr>
            <w:rFonts w:ascii="source sans pro" w:eastAsia="Times New Roman" w:hAnsi="source sans pro" w:cs="Times New Roman"/>
            <w:color w:val="333333"/>
            <w:sz w:val="30"/>
            <w:szCs w:val="30"/>
          </w:rPr>
          <w:instrText xml:space="preserve"> HYPERLINK "https://www.merospark.com/bachelor-level/who-was-to-blame-four-levels/?share=facebook&amp;nb=1" \o "Click to share on Facebook" \t "_blank" </w:instrText>
        </w:r>
        <w:r w:rsidRPr="00077185">
          <w:rPr>
            <w:rFonts w:ascii="source sans pro" w:eastAsia="Times New Roman" w:hAnsi="source sans pro" w:cs="Times New Roman"/>
            <w:color w:val="333333"/>
            <w:sz w:val="30"/>
            <w:szCs w:val="30"/>
          </w:rPr>
          <w:fldChar w:fldCharType="separate"/>
        </w:r>
        <w:r w:rsidRPr="00077185">
          <w:rPr>
            <w:rFonts w:ascii="Arial" w:eastAsia="Times New Roman" w:hAnsi="Arial" w:cs="Arial"/>
            <w:color w:val="0000FF"/>
            <w:sz w:val="20"/>
            <w:u w:val="single"/>
          </w:rPr>
          <w:t>Facebook</w:t>
        </w:r>
        <w:r w:rsidRPr="00077185">
          <w:rPr>
            <w:rFonts w:ascii="source sans pro" w:eastAsia="Times New Roman" w:hAnsi="source sans pro" w:cs="Times New Roman"/>
            <w:color w:val="333333"/>
            <w:sz w:val="30"/>
            <w:szCs w:val="30"/>
          </w:rPr>
          <w:fldChar w:fldCharType="end"/>
        </w:r>
      </w:ins>
    </w:p>
    <w:p w:rsidR="00077185" w:rsidRPr="00077185" w:rsidRDefault="00077185" w:rsidP="00077185">
      <w:pPr>
        <w:numPr>
          <w:ilvl w:val="0"/>
          <w:numId w:val="3"/>
        </w:numPr>
        <w:shd w:val="clear" w:color="auto" w:fill="FFFFFF"/>
        <w:spacing w:after="84" w:line="419" w:lineRule="atLeast"/>
        <w:ind w:right="84"/>
        <w:rPr>
          <w:ins w:id="33" w:author="Unknown"/>
          <w:rFonts w:ascii="source sans pro" w:eastAsia="Times New Roman" w:hAnsi="source sans pro" w:cs="Times New Roman"/>
          <w:color w:val="333333"/>
          <w:sz w:val="30"/>
          <w:szCs w:val="30"/>
        </w:rPr>
      </w:pPr>
      <w:ins w:id="34" w:author="Unknown">
        <w:r w:rsidRPr="00077185">
          <w:rPr>
            <w:rFonts w:ascii="source sans pro" w:eastAsia="Times New Roman" w:hAnsi="source sans pro" w:cs="Times New Roman"/>
            <w:color w:val="333333"/>
            <w:sz w:val="30"/>
            <w:szCs w:val="30"/>
          </w:rPr>
          <w:fldChar w:fldCharType="begin"/>
        </w:r>
        <w:r w:rsidRPr="00077185">
          <w:rPr>
            <w:rFonts w:ascii="source sans pro" w:eastAsia="Times New Roman" w:hAnsi="source sans pro" w:cs="Times New Roman"/>
            <w:color w:val="333333"/>
            <w:sz w:val="30"/>
            <w:szCs w:val="30"/>
          </w:rPr>
          <w:instrText xml:space="preserve"> HYPERLINK "https://www.merospark.com/bachelor-level/who-was-to-blame-four-levels/?share=twitter&amp;nb=1" \o "Click to share on Twitter" \t "_blank" </w:instrText>
        </w:r>
        <w:r w:rsidRPr="00077185">
          <w:rPr>
            <w:rFonts w:ascii="source sans pro" w:eastAsia="Times New Roman" w:hAnsi="source sans pro" w:cs="Times New Roman"/>
            <w:color w:val="333333"/>
            <w:sz w:val="30"/>
            <w:szCs w:val="30"/>
          </w:rPr>
          <w:fldChar w:fldCharType="separate"/>
        </w:r>
        <w:r w:rsidRPr="00077185">
          <w:rPr>
            <w:rFonts w:ascii="Arial" w:eastAsia="Times New Roman" w:hAnsi="Arial" w:cs="Arial"/>
            <w:color w:val="0000FF"/>
            <w:sz w:val="20"/>
            <w:u w:val="single"/>
          </w:rPr>
          <w:t>Twitter</w:t>
        </w:r>
        <w:r w:rsidRPr="00077185">
          <w:rPr>
            <w:rFonts w:ascii="source sans pro" w:eastAsia="Times New Roman" w:hAnsi="source sans pro" w:cs="Times New Roman"/>
            <w:color w:val="333333"/>
            <w:sz w:val="30"/>
            <w:szCs w:val="30"/>
          </w:rPr>
          <w:fldChar w:fldCharType="end"/>
        </w:r>
      </w:ins>
    </w:p>
    <w:p w:rsidR="00077185" w:rsidRPr="00077185" w:rsidRDefault="00077185" w:rsidP="00077185">
      <w:pPr>
        <w:numPr>
          <w:ilvl w:val="0"/>
          <w:numId w:val="3"/>
        </w:numPr>
        <w:shd w:val="clear" w:color="auto" w:fill="FFFFFF"/>
        <w:spacing w:after="84" w:line="419" w:lineRule="atLeast"/>
        <w:ind w:right="84"/>
        <w:rPr>
          <w:ins w:id="35" w:author="Unknown"/>
          <w:rFonts w:ascii="source sans pro" w:eastAsia="Times New Roman" w:hAnsi="source sans pro" w:cs="Times New Roman"/>
          <w:color w:val="333333"/>
          <w:sz w:val="30"/>
          <w:szCs w:val="30"/>
        </w:rPr>
      </w:pPr>
      <w:ins w:id="36" w:author="Unknown">
        <w:r w:rsidRPr="00077185">
          <w:rPr>
            <w:rFonts w:ascii="source sans pro" w:eastAsia="Times New Roman" w:hAnsi="source sans pro" w:cs="Times New Roman"/>
            <w:color w:val="333333"/>
            <w:sz w:val="30"/>
            <w:szCs w:val="30"/>
          </w:rPr>
          <w:fldChar w:fldCharType="begin"/>
        </w:r>
        <w:r w:rsidRPr="00077185">
          <w:rPr>
            <w:rFonts w:ascii="source sans pro" w:eastAsia="Times New Roman" w:hAnsi="source sans pro" w:cs="Times New Roman"/>
            <w:color w:val="333333"/>
            <w:sz w:val="30"/>
            <w:szCs w:val="30"/>
          </w:rPr>
          <w:instrText xml:space="preserve"> HYPERLINK "https://www.merospark.com/bachelor-level/who-was-to-blame-four-levels/?share=google-plus-1&amp;nb=1" \o "Click to share on Google+" \t "_blank" </w:instrText>
        </w:r>
        <w:r w:rsidRPr="00077185">
          <w:rPr>
            <w:rFonts w:ascii="source sans pro" w:eastAsia="Times New Roman" w:hAnsi="source sans pro" w:cs="Times New Roman"/>
            <w:color w:val="333333"/>
            <w:sz w:val="30"/>
            <w:szCs w:val="30"/>
          </w:rPr>
          <w:fldChar w:fldCharType="separate"/>
        </w:r>
        <w:r w:rsidRPr="00077185">
          <w:rPr>
            <w:rFonts w:ascii="Arial" w:eastAsia="Times New Roman" w:hAnsi="Arial" w:cs="Arial"/>
            <w:color w:val="0000FF"/>
            <w:sz w:val="20"/>
            <w:u w:val="single"/>
          </w:rPr>
          <w:t>Google</w:t>
        </w:r>
        <w:r w:rsidRPr="00077185">
          <w:rPr>
            <w:rFonts w:ascii="source sans pro" w:eastAsia="Times New Roman" w:hAnsi="source sans pro" w:cs="Times New Roman"/>
            <w:color w:val="333333"/>
            <w:sz w:val="30"/>
            <w:szCs w:val="30"/>
          </w:rPr>
          <w:fldChar w:fldCharType="end"/>
        </w:r>
      </w:ins>
    </w:p>
    <w:p w:rsidR="00077185" w:rsidRPr="00077185" w:rsidRDefault="00077185" w:rsidP="00077185">
      <w:pPr>
        <w:numPr>
          <w:ilvl w:val="0"/>
          <w:numId w:val="3"/>
        </w:numPr>
        <w:shd w:val="clear" w:color="auto" w:fill="FFFFFF"/>
        <w:spacing w:after="84" w:line="419" w:lineRule="atLeast"/>
        <w:ind w:right="84"/>
        <w:rPr>
          <w:ins w:id="37" w:author="Unknown"/>
          <w:rFonts w:ascii="source sans pro" w:eastAsia="Times New Roman" w:hAnsi="source sans pro" w:cs="Times New Roman"/>
          <w:color w:val="333333"/>
          <w:sz w:val="30"/>
          <w:szCs w:val="30"/>
        </w:rPr>
      </w:pPr>
      <w:ins w:id="38" w:author="Unknown">
        <w:r w:rsidRPr="00077185">
          <w:rPr>
            <w:rFonts w:ascii="source sans pro" w:eastAsia="Times New Roman" w:hAnsi="source sans pro" w:cs="Times New Roman"/>
            <w:color w:val="333333"/>
            <w:sz w:val="30"/>
            <w:szCs w:val="30"/>
          </w:rPr>
          <w:fldChar w:fldCharType="begin"/>
        </w:r>
        <w:r w:rsidRPr="00077185">
          <w:rPr>
            <w:rFonts w:ascii="source sans pro" w:eastAsia="Times New Roman" w:hAnsi="source sans pro" w:cs="Times New Roman"/>
            <w:color w:val="333333"/>
            <w:sz w:val="30"/>
            <w:szCs w:val="30"/>
          </w:rPr>
          <w:instrText xml:space="preserve"> HYPERLINK "https://www.merospark.com/bachelor-level/who-was-to-blame-four-levels/?share=pinterest&amp;nb=1" \o "Click to share on Pinterest" \t "_blank" </w:instrText>
        </w:r>
        <w:r w:rsidRPr="00077185">
          <w:rPr>
            <w:rFonts w:ascii="source sans pro" w:eastAsia="Times New Roman" w:hAnsi="source sans pro" w:cs="Times New Roman"/>
            <w:color w:val="333333"/>
            <w:sz w:val="30"/>
            <w:szCs w:val="30"/>
          </w:rPr>
          <w:fldChar w:fldCharType="separate"/>
        </w:r>
        <w:r w:rsidRPr="00077185">
          <w:rPr>
            <w:rFonts w:ascii="Arial" w:eastAsia="Times New Roman" w:hAnsi="Arial" w:cs="Arial"/>
            <w:color w:val="0000FF"/>
            <w:sz w:val="20"/>
            <w:u w:val="single"/>
          </w:rPr>
          <w:t>Pinterest</w:t>
        </w:r>
        <w:r w:rsidRPr="00077185">
          <w:rPr>
            <w:rFonts w:ascii="source sans pro" w:eastAsia="Times New Roman" w:hAnsi="source sans pro" w:cs="Times New Roman"/>
            <w:color w:val="333333"/>
            <w:sz w:val="30"/>
            <w:szCs w:val="30"/>
          </w:rPr>
          <w:fldChar w:fldCharType="end"/>
        </w:r>
      </w:ins>
    </w:p>
    <w:p w:rsidR="00077185" w:rsidRPr="00077185" w:rsidRDefault="00077185" w:rsidP="00077185">
      <w:pPr>
        <w:numPr>
          <w:ilvl w:val="0"/>
          <w:numId w:val="3"/>
        </w:numPr>
        <w:shd w:val="clear" w:color="auto" w:fill="FFFFFF"/>
        <w:spacing w:after="84" w:line="419" w:lineRule="atLeast"/>
        <w:ind w:right="84"/>
        <w:rPr>
          <w:ins w:id="39" w:author="Unknown"/>
          <w:rFonts w:ascii="source sans pro" w:eastAsia="Times New Roman" w:hAnsi="source sans pro" w:cs="Times New Roman"/>
          <w:color w:val="333333"/>
          <w:sz w:val="30"/>
          <w:szCs w:val="30"/>
        </w:rPr>
      </w:pPr>
      <w:ins w:id="40" w:author="Unknown">
        <w:r w:rsidRPr="00077185">
          <w:rPr>
            <w:rFonts w:ascii="source sans pro" w:eastAsia="Times New Roman" w:hAnsi="source sans pro" w:cs="Times New Roman"/>
            <w:color w:val="333333"/>
            <w:sz w:val="30"/>
            <w:szCs w:val="30"/>
          </w:rPr>
          <w:fldChar w:fldCharType="begin"/>
        </w:r>
        <w:r w:rsidRPr="00077185">
          <w:rPr>
            <w:rFonts w:ascii="source sans pro" w:eastAsia="Times New Roman" w:hAnsi="source sans pro" w:cs="Times New Roman"/>
            <w:color w:val="333333"/>
            <w:sz w:val="30"/>
            <w:szCs w:val="30"/>
          </w:rPr>
          <w:instrText xml:space="preserve"> HYPERLINK "https://www.merospark.com/bachelor-level/who-was-to-blame-four-levels/?share=linkedin&amp;nb=1" \o "Click to share on LinkedIn" \t "_blank" </w:instrText>
        </w:r>
        <w:r w:rsidRPr="00077185">
          <w:rPr>
            <w:rFonts w:ascii="source sans pro" w:eastAsia="Times New Roman" w:hAnsi="source sans pro" w:cs="Times New Roman"/>
            <w:color w:val="333333"/>
            <w:sz w:val="30"/>
            <w:szCs w:val="30"/>
          </w:rPr>
          <w:fldChar w:fldCharType="separate"/>
        </w:r>
        <w:r w:rsidRPr="00077185">
          <w:rPr>
            <w:rFonts w:ascii="Arial" w:eastAsia="Times New Roman" w:hAnsi="Arial" w:cs="Arial"/>
            <w:color w:val="0000FF"/>
            <w:sz w:val="20"/>
            <w:u w:val="single"/>
          </w:rPr>
          <w:t>LinkedIn</w:t>
        </w:r>
        <w:r w:rsidRPr="00077185">
          <w:rPr>
            <w:rFonts w:ascii="Arial" w:eastAsia="Times New Roman" w:hAnsi="Arial" w:cs="Arial"/>
            <w:color w:val="FFFFFF"/>
            <w:sz w:val="17"/>
            <w:u w:val="single"/>
          </w:rPr>
          <w:t>1</w:t>
        </w:r>
        <w:r w:rsidRPr="00077185">
          <w:rPr>
            <w:rFonts w:ascii="source sans pro" w:eastAsia="Times New Roman" w:hAnsi="source sans pro" w:cs="Times New Roman"/>
            <w:color w:val="333333"/>
            <w:sz w:val="30"/>
            <w:szCs w:val="30"/>
          </w:rPr>
          <w:fldChar w:fldCharType="end"/>
        </w:r>
      </w:ins>
    </w:p>
    <w:p w:rsidR="00077185" w:rsidRPr="00077185" w:rsidRDefault="00077185" w:rsidP="00077185">
      <w:pPr>
        <w:numPr>
          <w:ilvl w:val="0"/>
          <w:numId w:val="3"/>
        </w:numPr>
        <w:shd w:val="clear" w:color="auto" w:fill="FFFFFF"/>
        <w:spacing w:after="84" w:line="419" w:lineRule="atLeast"/>
        <w:ind w:right="84"/>
        <w:rPr>
          <w:ins w:id="41" w:author="Unknown"/>
          <w:rFonts w:ascii="source sans pro" w:eastAsia="Times New Roman" w:hAnsi="source sans pro" w:cs="Times New Roman"/>
          <w:color w:val="333333"/>
          <w:sz w:val="30"/>
          <w:szCs w:val="30"/>
        </w:rPr>
      </w:pPr>
      <w:ins w:id="42" w:author="Unknown">
        <w:r w:rsidRPr="00077185">
          <w:rPr>
            <w:rFonts w:ascii="source sans pro" w:eastAsia="Times New Roman" w:hAnsi="source sans pro" w:cs="Times New Roman"/>
            <w:color w:val="333333"/>
            <w:sz w:val="30"/>
            <w:szCs w:val="30"/>
          </w:rPr>
          <w:fldChar w:fldCharType="begin"/>
        </w:r>
        <w:r w:rsidRPr="00077185">
          <w:rPr>
            <w:rFonts w:ascii="source sans pro" w:eastAsia="Times New Roman" w:hAnsi="source sans pro" w:cs="Times New Roman"/>
            <w:color w:val="333333"/>
            <w:sz w:val="30"/>
            <w:szCs w:val="30"/>
          </w:rPr>
          <w:instrText xml:space="preserve"> HYPERLINK "https://www.merospark.com/bachelor-level/who-was-to-blame-four-levels/?share=tumblr&amp;nb=1" \o "Click to share on Tumblr" \t "_blank" </w:instrText>
        </w:r>
        <w:r w:rsidRPr="00077185">
          <w:rPr>
            <w:rFonts w:ascii="source sans pro" w:eastAsia="Times New Roman" w:hAnsi="source sans pro" w:cs="Times New Roman"/>
            <w:color w:val="333333"/>
            <w:sz w:val="30"/>
            <w:szCs w:val="30"/>
          </w:rPr>
          <w:fldChar w:fldCharType="separate"/>
        </w:r>
        <w:r w:rsidRPr="00077185">
          <w:rPr>
            <w:rFonts w:ascii="Arial" w:eastAsia="Times New Roman" w:hAnsi="Arial" w:cs="Arial"/>
            <w:color w:val="0000FF"/>
            <w:sz w:val="20"/>
            <w:u w:val="single"/>
          </w:rPr>
          <w:t>Tumblr</w:t>
        </w:r>
        <w:r w:rsidRPr="00077185">
          <w:rPr>
            <w:rFonts w:ascii="source sans pro" w:eastAsia="Times New Roman" w:hAnsi="source sans pro" w:cs="Times New Roman"/>
            <w:color w:val="333333"/>
            <w:sz w:val="30"/>
            <w:szCs w:val="30"/>
          </w:rPr>
          <w:fldChar w:fldCharType="end"/>
        </w:r>
      </w:ins>
    </w:p>
    <w:p w:rsidR="00077185" w:rsidRPr="00077185" w:rsidRDefault="00077185" w:rsidP="00077185">
      <w:pPr>
        <w:numPr>
          <w:ilvl w:val="0"/>
          <w:numId w:val="3"/>
        </w:numPr>
        <w:shd w:val="clear" w:color="auto" w:fill="FFFFFF"/>
        <w:spacing w:after="84" w:line="419" w:lineRule="atLeast"/>
        <w:ind w:right="84"/>
        <w:rPr>
          <w:ins w:id="43" w:author="Unknown"/>
          <w:rFonts w:ascii="source sans pro" w:eastAsia="Times New Roman" w:hAnsi="source sans pro" w:cs="Times New Roman"/>
          <w:color w:val="333333"/>
          <w:sz w:val="30"/>
          <w:szCs w:val="30"/>
        </w:rPr>
      </w:pPr>
      <w:ins w:id="44" w:author="Unknown">
        <w:r w:rsidRPr="00077185">
          <w:rPr>
            <w:rFonts w:ascii="source sans pro" w:eastAsia="Times New Roman" w:hAnsi="source sans pro" w:cs="Times New Roman"/>
            <w:color w:val="333333"/>
            <w:sz w:val="30"/>
            <w:szCs w:val="30"/>
          </w:rPr>
          <w:fldChar w:fldCharType="begin"/>
        </w:r>
        <w:r w:rsidRPr="00077185">
          <w:rPr>
            <w:rFonts w:ascii="source sans pro" w:eastAsia="Times New Roman" w:hAnsi="source sans pro" w:cs="Times New Roman"/>
            <w:color w:val="333333"/>
            <w:sz w:val="30"/>
            <w:szCs w:val="30"/>
          </w:rPr>
          <w:instrText xml:space="preserve"> HYPERLINK "https://www.merospark.com/bachelor-level/who-was-to-blame-four-levels/?share=reddit&amp;nb=1" \o "Click to share on Reddit" \t "_blank" </w:instrText>
        </w:r>
        <w:r w:rsidRPr="00077185">
          <w:rPr>
            <w:rFonts w:ascii="source sans pro" w:eastAsia="Times New Roman" w:hAnsi="source sans pro" w:cs="Times New Roman"/>
            <w:color w:val="333333"/>
            <w:sz w:val="30"/>
            <w:szCs w:val="30"/>
          </w:rPr>
          <w:fldChar w:fldCharType="separate"/>
        </w:r>
        <w:r w:rsidRPr="00077185">
          <w:rPr>
            <w:rFonts w:ascii="Arial" w:eastAsia="Times New Roman" w:hAnsi="Arial" w:cs="Arial"/>
            <w:color w:val="0000FF"/>
            <w:sz w:val="20"/>
            <w:u w:val="single"/>
          </w:rPr>
          <w:t>Reddit</w:t>
        </w:r>
        <w:r w:rsidRPr="00077185">
          <w:rPr>
            <w:rFonts w:ascii="source sans pro" w:eastAsia="Times New Roman" w:hAnsi="source sans pro" w:cs="Times New Roman"/>
            <w:color w:val="333333"/>
            <w:sz w:val="30"/>
            <w:szCs w:val="30"/>
          </w:rPr>
          <w:fldChar w:fldCharType="end"/>
        </w:r>
      </w:ins>
    </w:p>
    <w:p w:rsidR="00077185" w:rsidRPr="00077185" w:rsidRDefault="00077185" w:rsidP="00077185">
      <w:pPr>
        <w:numPr>
          <w:ilvl w:val="0"/>
          <w:numId w:val="3"/>
        </w:numPr>
        <w:shd w:val="clear" w:color="auto" w:fill="FFFFFF"/>
        <w:spacing w:after="84" w:line="419" w:lineRule="atLeast"/>
        <w:ind w:right="84"/>
        <w:rPr>
          <w:ins w:id="45" w:author="Unknown"/>
          <w:rFonts w:ascii="source sans pro" w:eastAsia="Times New Roman" w:hAnsi="source sans pro" w:cs="Times New Roman"/>
          <w:color w:val="333333"/>
          <w:sz w:val="30"/>
          <w:szCs w:val="30"/>
        </w:rPr>
      </w:pPr>
      <w:ins w:id="46" w:author="Unknown">
        <w:r w:rsidRPr="00077185">
          <w:rPr>
            <w:rFonts w:ascii="source sans pro" w:eastAsia="Times New Roman" w:hAnsi="source sans pro" w:cs="Times New Roman"/>
            <w:color w:val="333333"/>
            <w:sz w:val="30"/>
            <w:szCs w:val="30"/>
          </w:rPr>
          <w:fldChar w:fldCharType="begin"/>
        </w:r>
        <w:r w:rsidRPr="00077185">
          <w:rPr>
            <w:rFonts w:ascii="source sans pro" w:eastAsia="Times New Roman" w:hAnsi="source sans pro" w:cs="Times New Roman"/>
            <w:color w:val="333333"/>
            <w:sz w:val="30"/>
            <w:szCs w:val="30"/>
          </w:rPr>
          <w:instrText xml:space="preserve"> HYPERLINK "https://www.merospark.com/bachelor-level/who-was-to-blame-four-levels/" </w:instrText>
        </w:r>
        <w:r w:rsidRPr="00077185">
          <w:rPr>
            <w:rFonts w:ascii="source sans pro" w:eastAsia="Times New Roman" w:hAnsi="source sans pro" w:cs="Times New Roman"/>
            <w:color w:val="333333"/>
            <w:sz w:val="30"/>
            <w:szCs w:val="30"/>
          </w:rPr>
          <w:fldChar w:fldCharType="separate"/>
        </w:r>
        <w:r w:rsidRPr="00077185">
          <w:rPr>
            <w:rFonts w:ascii="Arial" w:eastAsia="Times New Roman" w:hAnsi="Arial" w:cs="Arial"/>
            <w:color w:val="0000FF"/>
            <w:sz w:val="20"/>
            <w:u w:val="single"/>
          </w:rPr>
          <w:t>More</w:t>
        </w:r>
        <w:r w:rsidRPr="00077185">
          <w:rPr>
            <w:rFonts w:ascii="source sans pro" w:eastAsia="Times New Roman" w:hAnsi="source sans pro" w:cs="Times New Roman"/>
            <w:color w:val="333333"/>
            <w:sz w:val="30"/>
            <w:szCs w:val="30"/>
          </w:rPr>
          <w:fldChar w:fldCharType="end"/>
        </w:r>
      </w:ins>
    </w:p>
    <w:p w:rsidR="00077185" w:rsidRPr="00077185" w:rsidRDefault="00077185" w:rsidP="00077185">
      <w:pPr>
        <w:numPr>
          <w:ilvl w:val="0"/>
          <w:numId w:val="3"/>
        </w:numPr>
        <w:shd w:val="clear" w:color="auto" w:fill="FFFFFF"/>
        <w:spacing w:after="84" w:line="419" w:lineRule="atLeast"/>
        <w:ind w:right="84"/>
        <w:rPr>
          <w:ins w:id="47" w:author="Unknown"/>
          <w:rFonts w:ascii="source sans pro" w:eastAsia="Times New Roman" w:hAnsi="source sans pro" w:cs="Times New Roman"/>
          <w:color w:val="333333"/>
          <w:sz w:val="30"/>
          <w:szCs w:val="30"/>
        </w:rPr>
      </w:pPr>
    </w:p>
    <w:p w:rsidR="00077185" w:rsidRPr="00077185" w:rsidRDefault="00077185" w:rsidP="00077185">
      <w:pPr>
        <w:shd w:val="clear" w:color="auto" w:fill="F4F5F0"/>
        <w:spacing w:line="452" w:lineRule="atLeast"/>
        <w:rPr>
          <w:ins w:id="48" w:author="Unknown"/>
          <w:rFonts w:ascii="source sans pro" w:eastAsia="Times New Roman" w:hAnsi="source sans pro" w:cs="Times New Roman"/>
          <w:color w:val="555555"/>
          <w:sz w:val="23"/>
          <w:szCs w:val="23"/>
        </w:rPr>
      </w:pPr>
      <w:ins w:id="49" w:author="Unknown">
        <w:r w:rsidRPr="00077185">
          <w:rPr>
            <w:rFonts w:ascii="source sans pro" w:eastAsia="Times New Roman" w:hAnsi="source sans pro" w:cs="Times New Roman"/>
            <w:color w:val="555555"/>
            <w:sz w:val="23"/>
          </w:rPr>
          <w:t>Posted By : </w:t>
        </w:r>
        <w:r w:rsidRPr="00077185">
          <w:rPr>
            <w:rFonts w:ascii="source sans pro" w:eastAsia="Times New Roman" w:hAnsi="source sans pro" w:cs="Times New Roman"/>
            <w:color w:val="555555"/>
            <w:sz w:val="23"/>
          </w:rPr>
          <w:fldChar w:fldCharType="begin"/>
        </w:r>
        <w:r w:rsidRPr="00077185">
          <w:rPr>
            <w:rFonts w:ascii="source sans pro" w:eastAsia="Times New Roman" w:hAnsi="source sans pro" w:cs="Times New Roman"/>
            <w:color w:val="555555"/>
            <w:sz w:val="23"/>
          </w:rPr>
          <w:instrText xml:space="preserve"> HYPERLINK "https://www.merospark.com/author/cloud-reference/" \o "View all posts by MeroSpark" </w:instrText>
        </w:r>
        <w:r w:rsidRPr="00077185">
          <w:rPr>
            <w:rFonts w:ascii="source sans pro" w:eastAsia="Times New Roman" w:hAnsi="source sans pro" w:cs="Times New Roman"/>
            <w:color w:val="555555"/>
            <w:sz w:val="23"/>
          </w:rPr>
          <w:fldChar w:fldCharType="separate"/>
        </w:r>
        <w:r w:rsidRPr="00077185">
          <w:rPr>
            <w:rFonts w:ascii="source sans pro" w:eastAsia="Times New Roman" w:hAnsi="source sans pro" w:cs="Times New Roman"/>
            <w:color w:val="555555"/>
            <w:sz w:val="23"/>
            <w:u w:val="single"/>
          </w:rPr>
          <w:t>MeroSpark</w:t>
        </w:r>
        <w:r w:rsidRPr="00077185">
          <w:rPr>
            <w:rFonts w:ascii="source sans pro" w:eastAsia="Times New Roman" w:hAnsi="source sans pro" w:cs="Times New Roman"/>
            <w:color w:val="555555"/>
            <w:sz w:val="23"/>
          </w:rPr>
          <w:fldChar w:fldCharType="end"/>
        </w:r>
        <w:r w:rsidRPr="00077185">
          <w:rPr>
            <w:rFonts w:ascii="source sans pro" w:eastAsia="Times New Roman" w:hAnsi="source sans pro" w:cs="Times New Roman"/>
            <w:color w:val="555555"/>
            <w:sz w:val="23"/>
          </w:rPr>
          <w:t> </w:t>
        </w:r>
        <w:r w:rsidRPr="00077185">
          <w:rPr>
            <w:rFonts w:ascii="source sans pro" w:eastAsia="Times New Roman" w:hAnsi="source sans pro" w:cs="Times New Roman"/>
            <w:color w:val="555555"/>
            <w:sz w:val="23"/>
            <w:szCs w:val="23"/>
          </w:rPr>
          <w:t>|</w:t>
        </w:r>
        <w:r w:rsidRPr="00077185">
          <w:rPr>
            <w:rFonts w:ascii="source sans pro" w:eastAsia="Times New Roman" w:hAnsi="source sans pro" w:cs="Times New Roman"/>
            <w:color w:val="555555"/>
            <w:sz w:val="23"/>
          </w:rPr>
          <w:t> </w:t>
        </w:r>
        <w:r w:rsidRPr="00077185">
          <w:rPr>
            <w:rFonts w:ascii="source sans pro" w:eastAsia="Times New Roman" w:hAnsi="source sans pro" w:cs="Times New Roman"/>
            <w:color w:val="555555"/>
            <w:sz w:val="23"/>
            <w:szCs w:val="23"/>
          </w:rPr>
          <w:fldChar w:fldCharType="begin"/>
        </w:r>
        <w:r w:rsidRPr="00077185">
          <w:rPr>
            <w:rFonts w:ascii="source sans pro" w:eastAsia="Times New Roman" w:hAnsi="source sans pro" w:cs="Times New Roman"/>
            <w:color w:val="555555"/>
            <w:sz w:val="23"/>
            <w:szCs w:val="23"/>
          </w:rPr>
          <w:instrText xml:space="preserve"> HYPERLINK "https://www.merospark.com/bachelor-level/who-was-to-blame-four-levels/feed/" \o "Comments RSS to Who Was To Blame </w:instrText>
        </w:r>
        <w:r w:rsidRPr="00077185">
          <w:rPr>
            <w:rFonts w:ascii="source sans pro" w:eastAsia="Times New Roman" w:hAnsi="source sans pro" w:cs="Times New Roman" w:hint="eastAsia"/>
            <w:color w:val="555555"/>
            <w:sz w:val="23"/>
            <w:szCs w:val="23"/>
          </w:rPr>
          <w:instrText>–</w:instrText>
        </w:r>
        <w:r w:rsidRPr="00077185">
          <w:rPr>
            <w:rFonts w:ascii="source sans pro" w:eastAsia="Times New Roman" w:hAnsi="source sans pro" w:cs="Times New Roman"/>
            <w:color w:val="555555"/>
            <w:sz w:val="23"/>
            <w:szCs w:val="23"/>
          </w:rPr>
          <w:instrText xml:space="preserve"> Four Levels | Adventures in English" </w:instrText>
        </w:r>
        <w:r w:rsidRPr="00077185">
          <w:rPr>
            <w:rFonts w:ascii="source sans pro" w:eastAsia="Times New Roman" w:hAnsi="source sans pro" w:cs="Times New Roman"/>
            <w:color w:val="555555"/>
            <w:sz w:val="23"/>
            <w:szCs w:val="23"/>
          </w:rPr>
          <w:fldChar w:fldCharType="separate"/>
        </w:r>
        <w:r w:rsidRPr="00077185">
          <w:rPr>
            <w:rFonts w:ascii="source sans pro" w:eastAsia="Times New Roman" w:hAnsi="source sans pro" w:cs="Times New Roman"/>
            <w:color w:val="555555"/>
            <w:sz w:val="23"/>
            <w:u w:val="single"/>
          </w:rPr>
          <w:t>Comment RSS</w:t>
        </w:r>
        <w:r w:rsidRPr="00077185">
          <w:rPr>
            <w:rFonts w:ascii="source sans pro" w:eastAsia="Times New Roman" w:hAnsi="source sans pro" w:cs="Times New Roman"/>
            <w:color w:val="555555"/>
            <w:sz w:val="23"/>
            <w:szCs w:val="23"/>
          </w:rPr>
          <w:fldChar w:fldCharType="end"/>
        </w:r>
        <w:r w:rsidRPr="00077185">
          <w:rPr>
            <w:rFonts w:ascii="source sans pro" w:eastAsia="Times New Roman" w:hAnsi="source sans pro" w:cs="Times New Roman"/>
            <w:color w:val="555555"/>
            <w:sz w:val="23"/>
          </w:rPr>
          <w:t> </w:t>
        </w:r>
        <w:r w:rsidRPr="00077185">
          <w:rPr>
            <w:rFonts w:ascii="source sans pro" w:eastAsia="Times New Roman" w:hAnsi="source sans pro" w:cs="Times New Roman"/>
            <w:color w:val="555555"/>
            <w:sz w:val="23"/>
            <w:szCs w:val="23"/>
          </w:rPr>
          <w:t>|</w:t>
        </w:r>
        <w:r w:rsidRPr="00077185">
          <w:rPr>
            <w:rFonts w:ascii="source sans pro" w:eastAsia="Times New Roman" w:hAnsi="source sans pro" w:cs="Times New Roman"/>
            <w:color w:val="555555"/>
            <w:sz w:val="23"/>
          </w:rPr>
          <w:t> Category : </w:t>
        </w:r>
        <w:r w:rsidRPr="00077185">
          <w:rPr>
            <w:rFonts w:ascii="source sans pro" w:eastAsia="Times New Roman" w:hAnsi="source sans pro" w:cs="Times New Roman"/>
            <w:color w:val="555555"/>
            <w:sz w:val="23"/>
          </w:rPr>
          <w:fldChar w:fldCharType="begin"/>
        </w:r>
        <w:r w:rsidRPr="00077185">
          <w:rPr>
            <w:rFonts w:ascii="source sans pro" w:eastAsia="Times New Roman" w:hAnsi="source sans pro" w:cs="Times New Roman"/>
            <w:color w:val="555555"/>
            <w:sz w:val="23"/>
          </w:rPr>
          <w:instrText xml:space="preserve"> HYPERLINK "https://www.merospark.com/category/bachelor-level/" </w:instrText>
        </w:r>
        <w:r w:rsidRPr="00077185">
          <w:rPr>
            <w:rFonts w:ascii="source sans pro" w:eastAsia="Times New Roman" w:hAnsi="source sans pro" w:cs="Times New Roman"/>
            <w:color w:val="555555"/>
            <w:sz w:val="23"/>
          </w:rPr>
          <w:fldChar w:fldCharType="separate"/>
        </w:r>
        <w:r w:rsidRPr="00077185">
          <w:rPr>
            <w:rFonts w:ascii="source sans pro" w:eastAsia="Times New Roman" w:hAnsi="source sans pro" w:cs="Times New Roman"/>
            <w:color w:val="555555"/>
            <w:sz w:val="23"/>
            <w:u w:val="single"/>
          </w:rPr>
          <w:t>Bachelor Level</w:t>
        </w:r>
        <w:r w:rsidRPr="00077185">
          <w:rPr>
            <w:rFonts w:ascii="source sans pro" w:eastAsia="Times New Roman" w:hAnsi="source sans pro" w:cs="Times New Roman"/>
            <w:color w:val="555555"/>
            <w:sz w:val="23"/>
          </w:rPr>
          <w:fldChar w:fldCharType="end"/>
        </w:r>
        <w:r w:rsidRPr="00077185">
          <w:rPr>
            <w:rFonts w:ascii="source sans pro" w:eastAsia="Times New Roman" w:hAnsi="source sans pro" w:cs="Times New Roman"/>
            <w:color w:val="555555"/>
            <w:sz w:val="23"/>
          </w:rPr>
          <w:t>, </w:t>
        </w:r>
        <w:r w:rsidRPr="00077185">
          <w:rPr>
            <w:rFonts w:ascii="source sans pro" w:eastAsia="Times New Roman" w:hAnsi="source sans pro" w:cs="Times New Roman"/>
            <w:color w:val="555555"/>
            <w:sz w:val="23"/>
          </w:rPr>
          <w:fldChar w:fldCharType="begin"/>
        </w:r>
        <w:r w:rsidRPr="00077185">
          <w:rPr>
            <w:rFonts w:ascii="source sans pro" w:eastAsia="Times New Roman" w:hAnsi="source sans pro" w:cs="Times New Roman"/>
            <w:color w:val="555555"/>
            <w:sz w:val="23"/>
          </w:rPr>
          <w:instrText xml:space="preserve"> HYPERLINK "https://www.merospark.com/category/bachelor-level/pokhara-university/" </w:instrText>
        </w:r>
        <w:r w:rsidRPr="00077185">
          <w:rPr>
            <w:rFonts w:ascii="source sans pro" w:eastAsia="Times New Roman" w:hAnsi="source sans pro" w:cs="Times New Roman"/>
            <w:color w:val="555555"/>
            <w:sz w:val="23"/>
          </w:rPr>
          <w:fldChar w:fldCharType="separate"/>
        </w:r>
        <w:r w:rsidRPr="00077185">
          <w:rPr>
            <w:rFonts w:ascii="source sans pro" w:eastAsia="Times New Roman" w:hAnsi="source sans pro" w:cs="Times New Roman"/>
            <w:color w:val="555555"/>
            <w:sz w:val="23"/>
            <w:u w:val="single"/>
          </w:rPr>
          <w:t>Pokhara University</w:t>
        </w:r>
        <w:r w:rsidRPr="00077185">
          <w:rPr>
            <w:rFonts w:ascii="source sans pro" w:eastAsia="Times New Roman" w:hAnsi="source sans pro" w:cs="Times New Roman"/>
            <w:color w:val="555555"/>
            <w:sz w:val="23"/>
          </w:rPr>
          <w:fldChar w:fldCharType="end"/>
        </w:r>
        <w:r w:rsidRPr="00077185">
          <w:rPr>
            <w:rFonts w:ascii="source sans pro" w:eastAsia="Times New Roman" w:hAnsi="source sans pro" w:cs="Times New Roman"/>
            <w:color w:val="555555"/>
            <w:sz w:val="23"/>
          </w:rPr>
          <w:t> </w:t>
        </w:r>
        <w:r w:rsidRPr="00077185">
          <w:rPr>
            <w:rFonts w:ascii="source sans pro" w:eastAsia="Times New Roman" w:hAnsi="source sans pro" w:cs="Times New Roman"/>
            <w:color w:val="555555"/>
            <w:sz w:val="23"/>
            <w:szCs w:val="23"/>
          </w:rPr>
          <w:br/>
        </w:r>
        <w:r w:rsidRPr="00077185">
          <w:rPr>
            <w:rFonts w:ascii="source sans pro" w:eastAsia="Times New Roman" w:hAnsi="source sans pro" w:cs="Times New Roman"/>
            <w:color w:val="555555"/>
            <w:sz w:val="23"/>
          </w:rPr>
          <w:t>Tag : </w:t>
        </w:r>
        <w:r w:rsidRPr="00077185">
          <w:rPr>
            <w:rFonts w:ascii="source sans pro" w:eastAsia="Times New Roman" w:hAnsi="source sans pro" w:cs="Times New Roman"/>
            <w:color w:val="555555"/>
            <w:sz w:val="23"/>
          </w:rPr>
          <w:fldChar w:fldCharType="begin"/>
        </w:r>
        <w:r w:rsidRPr="00077185">
          <w:rPr>
            <w:rFonts w:ascii="source sans pro" w:eastAsia="Times New Roman" w:hAnsi="source sans pro" w:cs="Times New Roman"/>
            <w:color w:val="555555"/>
            <w:sz w:val="23"/>
          </w:rPr>
          <w:instrText xml:space="preserve"> HYPERLINK "https://www.merospark.com/tag/bba/" </w:instrText>
        </w:r>
        <w:r w:rsidRPr="00077185">
          <w:rPr>
            <w:rFonts w:ascii="source sans pro" w:eastAsia="Times New Roman" w:hAnsi="source sans pro" w:cs="Times New Roman"/>
            <w:color w:val="555555"/>
            <w:sz w:val="23"/>
          </w:rPr>
          <w:fldChar w:fldCharType="separate"/>
        </w:r>
        <w:r w:rsidRPr="00077185">
          <w:rPr>
            <w:rFonts w:ascii="source sans pro" w:eastAsia="Times New Roman" w:hAnsi="source sans pro" w:cs="Times New Roman"/>
            <w:color w:val="555555"/>
            <w:sz w:val="23"/>
            <w:u w:val="single"/>
          </w:rPr>
          <w:t>BBA</w:t>
        </w:r>
        <w:r w:rsidRPr="00077185">
          <w:rPr>
            <w:rFonts w:ascii="source sans pro" w:eastAsia="Times New Roman" w:hAnsi="source sans pro" w:cs="Times New Roman"/>
            <w:color w:val="555555"/>
            <w:sz w:val="23"/>
          </w:rPr>
          <w:fldChar w:fldCharType="end"/>
        </w:r>
      </w:ins>
    </w:p>
    <w:p w:rsidR="00077185" w:rsidRPr="00077185" w:rsidRDefault="00077185" w:rsidP="00077185">
      <w:pPr>
        <w:shd w:val="clear" w:color="auto" w:fill="FFFFFF"/>
        <w:spacing w:after="0" w:line="419" w:lineRule="atLeast"/>
        <w:jc w:val="center"/>
        <w:rPr>
          <w:ins w:id="50" w:author="Unknown"/>
          <w:rFonts w:ascii="source sans pro" w:eastAsia="Times New Roman" w:hAnsi="source sans pro" w:cs="Times New Roman"/>
          <w:color w:val="333333"/>
          <w:sz w:val="30"/>
          <w:szCs w:val="30"/>
        </w:rPr>
      </w:pPr>
      <w:ins w:id="51" w:author="Unknown">
        <w:r w:rsidRPr="00077185">
          <w:rPr>
            <w:rFonts w:ascii="source sans pro" w:eastAsia="Times New Roman" w:hAnsi="source sans pro" w:cs="Times New Roman"/>
            <w:color w:val="333333"/>
            <w:sz w:val="30"/>
            <w:szCs w:val="30"/>
          </w:rPr>
          <w:fldChar w:fldCharType="begin"/>
        </w:r>
        <w:r w:rsidRPr="00077185">
          <w:rPr>
            <w:rFonts w:ascii="source sans pro" w:eastAsia="Times New Roman" w:hAnsi="source sans pro" w:cs="Times New Roman"/>
            <w:color w:val="333333"/>
            <w:sz w:val="30"/>
            <w:szCs w:val="30"/>
          </w:rPr>
          <w:instrText xml:space="preserve"> HYPERLINK "https://www.merospark.com/bachelor-level/to-know-a-fly-four-levels/" </w:instrText>
        </w:r>
        <w:r w:rsidRPr="00077185">
          <w:rPr>
            <w:rFonts w:ascii="source sans pro" w:eastAsia="Times New Roman" w:hAnsi="source sans pro" w:cs="Times New Roman"/>
            <w:color w:val="333333"/>
            <w:sz w:val="30"/>
            <w:szCs w:val="30"/>
          </w:rPr>
          <w:fldChar w:fldCharType="separate"/>
        </w:r>
        <w:r w:rsidRPr="00077185">
          <w:rPr>
            <w:rFonts w:ascii="Georgia" w:eastAsia="Times New Roman" w:hAnsi="Georgia" w:cs="Times New Roman"/>
            <w:color w:val="0066CC"/>
            <w:sz w:val="23"/>
          </w:rPr>
          <w:t>« </w:t>
        </w:r>
        <w:r w:rsidRPr="00077185">
          <w:rPr>
            <w:rFonts w:ascii="Georgia" w:eastAsia="Times New Roman" w:hAnsi="Georgia" w:cs="Times New Roman"/>
            <w:color w:val="0066CC"/>
            <w:sz w:val="23"/>
            <w:u w:val="single"/>
          </w:rPr>
          <w:t>To Know a Fly – Four Levels | Adventures in English</w:t>
        </w:r>
        <w:r w:rsidRPr="00077185">
          <w:rPr>
            <w:rFonts w:ascii="source sans pro" w:eastAsia="Times New Roman" w:hAnsi="source sans pro" w:cs="Times New Roman"/>
            <w:color w:val="333333"/>
            <w:sz w:val="30"/>
            <w:szCs w:val="30"/>
          </w:rPr>
          <w:fldChar w:fldCharType="end"/>
        </w:r>
      </w:ins>
    </w:p>
    <w:p w:rsidR="00077185" w:rsidRPr="00077185" w:rsidRDefault="00077185" w:rsidP="00077185">
      <w:pPr>
        <w:shd w:val="clear" w:color="auto" w:fill="FFFFFF"/>
        <w:spacing w:after="0" w:line="419" w:lineRule="atLeast"/>
        <w:jc w:val="center"/>
        <w:rPr>
          <w:ins w:id="52" w:author="Unknown"/>
          <w:rFonts w:ascii="source sans pro" w:eastAsia="Times New Roman" w:hAnsi="source sans pro" w:cs="Times New Roman"/>
          <w:color w:val="333333"/>
          <w:sz w:val="30"/>
          <w:szCs w:val="30"/>
        </w:rPr>
      </w:pPr>
      <w:ins w:id="53" w:author="Unknown">
        <w:r w:rsidRPr="00077185">
          <w:rPr>
            <w:rFonts w:ascii="source sans pro" w:eastAsia="Times New Roman" w:hAnsi="source sans pro" w:cs="Times New Roman"/>
            <w:color w:val="333333"/>
            <w:sz w:val="30"/>
            <w:szCs w:val="30"/>
          </w:rPr>
          <w:fldChar w:fldCharType="begin"/>
        </w:r>
        <w:r w:rsidRPr="00077185">
          <w:rPr>
            <w:rFonts w:ascii="source sans pro" w:eastAsia="Times New Roman" w:hAnsi="source sans pro" w:cs="Times New Roman"/>
            <w:color w:val="333333"/>
            <w:sz w:val="30"/>
            <w:szCs w:val="30"/>
          </w:rPr>
          <w:instrText xml:space="preserve"> HYPERLINK "https://www.merospark.com/bachelor-level/the-burden-of-skepticism-four-levels/" </w:instrText>
        </w:r>
        <w:r w:rsidRPr="00077185">
          <w:rPr>
            <w:rFonts w:ascii="source sans pro" w:eastAsia="Times New Roman" w:hAnsi="source sans pro" w:cs="Times New Roman"/>
            <w:color w:val="333333"/>
            <w:sz w:val="30"/>
            <w:szCs w:val="30"/>
          </w:rPr>
          <w:fldChar w:fldCharType="separate"/>
        </w:r>
        <w:r w:rsidRPr="00077185">
          <w:rPr>
            <w:rFonts w:ascii="Georgia" w:eastAsia="Times New Roman" w:hAnsi="Georgia" w:cs="Times New Roman"/>
            <w:color w:val="0066CC"/>
            <w:sz w:val="23"/>
            <w:u w:val="single"/>
          </w:rPr>
          <w:t>The Burden of Skepticism – Four Levels | Adventures in English</w:t>
        </w:r>
        <w:r w:rsidRPr="00077185">
          <w:rPr>
            <w:rFonts w:ascii="Georgia" w:eastAsia="Times New Roman" w:hAnsi="Georgia" w:cs="Times New Roman"/>
            <w:color w:val="0066CC"/>
            <w:sz w:val="23"/>
          </w:rPr>
          <w:t> »</w:t>
        </w:r>
        <w:r w:rsidRPr="00077185">
          <w:rPr>
            <w:rFonts w:ascii="source sans pro" w:eastAsia="Times New Roman" w:hAnsi="source sans pro" w:cs="Times New Roman"/>
            <w:color w:val="333333"/>
            <w:sz w:val="30"/>
            <w:szCs w:val="30"/>
          </w:rPr>
          <w:fldChar w:fldCharType="end"/>
        </w:r>
      </w:ins>
    </w:p>
    <w:p w:rsidR="00077185" w:rsidRPr="00077185" w:rsidRDefault="00077185" w:rsidP="00077185">
      <w:pPr>
        <w:pBdr>
          <w:bottom w:val="dotted" w:sz="6" w:space="8" w:color="555555"/>
        </w:pBdr>
        <w:shd w:val="clear" w:color="auto" w:fill="FFFFFF"/>
        <w:spacing w:after="100" w:afterAutospacing="1" w:line="240" w:lineRule="auto"/>
        <w:outlineLvl w:val="2"/>
        <w:rPr>
          <w:ins w:id="54" w:author="Unknown"/>
          <w:rFonts w:ascii="Times New Roman" w:eastAsia="Times New Roman" w:hAnsi="Times New Roman" w:cs="Times New Roman"/>
          <w:color w:val="CC0000"/>
          <w:sz w:val="30"/>
          <w:szCs w:val="30"/>
        </w:rPr>
      </w:pPr>
      <w:ins w:id="55" w:author="Unknown">
        <w:r w:rsidRPr="00077185">
          <w:rPr>
            <w:rFonts w:ascii="Times New Roman" w:eastAsia="Times New Roman" w:hAnsi="Times New Roman" w:cs="Times New Roman"/>
            <w:color w:val="CC0000"/>
            <w:sz w:val="30"/>
            <w:szCs w:val="30"/>
          </w:rPr>
          <w:t>Post a Comment</w:t>
        </w:r>
      </w:ins>
    </w:p>
    <w:p w:rsidR="00077185" w:rsidRPr="00077185" w:rsidRDefault="00077185" w:rsidP="00077185">
      <w:pPr>
        <w:pBdr>
          <w:bottom w:val="single" w:sz="6" w:space="1" w:color="auto"/>
        </w:pBdr>
        <w:spacing w:after="0" w:line="240" w:lineRule="auto"/>
        <w:jc w:val="center"/>
        <w:rPr>
          <w:rFonts w:ascii="Arial" w:eastAsia="Times New Roman" w:hAnsi="Arial" w:cs="Arial"/>
          <w:vanish/>
          <w:sz w:val="16"/>
          <w:szCs w:val="16"/>
        </w:rPr>
      </w:pPr>
      <w:r w:rsidRPr="00077185">
        <w:rPr>
          <w:rFonts w:ascii="Arial" w:eastAsia="Times New Roman" w:hAnsi="Arial" w:cs="Arial"/>
          <w:vanish/>
          <w:sz w:val="16"/>
          <w:szCs w:val="16"/>
        </w:rPr>
        <w:lastRenderedPageBreak/>
        <w:t>Top of Form</w:t>
      </w:r>
    </w:p>
    <w:p w:rsidR="00077185" w:rsidRPr="00077185" w:rsidRDefault="00077185" w:rsidP="00077185">
      <w:pPr>
        <w:shd w:val="clear" w:color="auto" w:fill="FFFFFF"/>
        <w:spacing w:after="167" w:line="419" w:lineRule="atLeast"/>
        <w:rPr>
          <w:ins w:id="56" w:author="Unknown"/>
          <w:rFonts w:ascii="source sans pro" w:eastAsia="Times New Roman" w:hAnsi="source sans pro" w:cs="Times New Roman"/>
          <w:color w:val="555555"/>
          <w:sz w:val="27"/>
          <w:szCs w:val="27"/>
        </w:rPr>
      </w:pPr>
      <w:ins w:id="57" w:author="Unknown">
        <w:r w:rsidRPr="00077185">
          <w:rPr>
            <w:rFonts w:ascii="source sans pro" w:eastAsia="Times New Roman" w:hAnsi="source sans pro" w:cs="Times New Roman"/>
            <w:color w:val="555555"/>
            <w:sz w:val="27"/>
            <w:szCs w:val="27"/>
          </w:rPr>
          <w:t>Your email is never published nor shared. Required fields are marked</w:t>
        </w:r>
        <w:r w:rsidRPr="00077185">
          <w:rPr>
            <w:rFonts w:ascii="source sans pro" w:eastAsia="Times New Roman" w:hAnsi="source sans pro" w:cs="Times New Roman"/>
            <w:color w:val="555555"/>
            <w:sz w:val="24"/>
            <w:szCs w:val="24"/>
          </w:rPr>
          <w:t> </w:t>
        </w:r>
        <w:r w:rsidRPr="00077185">
          <w:rPr>
            <w:rFonts w:ascii="source sans pro" w:eastAsia="Times New Roman" w:hAnsi="source sans pro" w:cs="Times New Roman"/>
            <w:color w:val="555555"/>
            <w:sz w:val="27"/>
          </w:rPr>
          <w:t>*</w:t>
        </w:r>
      </w:ins>
    </w:p>
    <w:p w:rsidR="00077185" w:rsidRPr="00077185" w:rsidRDefault="00077185" w:rsidP="00077185">
      <w:pPr>
        <w:shd w:val="clear" w:color="auto" w:fill="FFFFFF"/>
        <w:spacing w:after="0" w:line="419" w:lineRule="atLeast"/>
        <w:rPr>
          <w:ins w:id="58" w:author="Unknown"/>
          <w:rFonts w:ascii="source sans pro" w:eastAsia="Times New Roman" w:hAnsi="source sans pro" w:cs="Times New Roman"/>
          <w:color w:val="555555"/>
          <w:sz w:val="27"/>
          <w:szCs w:val="27"/>
        </w:rPr>
      </w:pPr>
      <w:ins w:id="59" w:author="Unknown">
        <w:r w:rsidRPr="00077185">
          <w:rPr>
            <w:rFonts w:ascii="source sans pro" w:eastAsia="Times New Roman" w:hAnsi="source sans pro" w:cs="Times New Roman"/>
            <w:color w:val="555555"/>
            <w:sz w:val="27"/>
            <w:szCs w:val="27"/>
          </w:rPr>
          <w:t>Name</w:t>
        </w:r>
        <w:r w:rsidRPr="00077185">
          <w:rPr>
            <w:rFonts w:ascii="source sans pro" w:eastAsia="Times New Roman" w:hAnsi="source sans pro" w:cs="Times New Roman"/>
            <w:color w:val="555555"/>
            <w:sz w:val="24"/>
            <w:szCs w:val="24"/>
          </w:rPr>
          <w:t> </w:t>
        </w:r>
        <w:r w:rsidRPr="00077185">
          <w:rPr>
            <w:rFonts w:ascii="source sans pro" w:eastAsia="Times New Roman" w:hAnsi="source sans pro" w:cs="Times New Roman"/>
            <w:color w:val="555555"/>
            <w:sz w:val="27"/>
          </w:rPr>
          <w:t>*</w:t>
        </w:r>
      </w:ins>
    </w:p>
    <w:p w:rsidR="00077185" w:rsidRPr="00077185" w:rsidRDefault="00077185" w:rsidP="00077185">
      <w:pPr>
        <w:shd w:val="clear" w:color="auto" w:fill="FFFFFF"/>
        <w:spacing w:after="0" w:line="419" w:lineRule="atLeast"/>
        <w:rPr>
          <w:ins w:id="60" w:author="Unknown"/>
          <w:rFonts w:ascii="source sans pro" w:eastAsia="Times New Roman" w:hAnsi="source sans pro" w:cs="Times New Roman"/>
          <w:color w:val="555555"/>
          <w:sz w:val="27"/>
          <w:szCs w:val="27"/>
        </w:rPr>
      </w:pPr>
      <w:ins w:id="61" w:author="Unknown">
        <w:r w:rsidRPr="00077185">
          <w:rPr>
            <w:rFonts w:ascii="source sans pro" w:eastAsia="Times New Roman" w:hAnsi="source sans pro" w:cs="Times New Roman"/>
            <w:color w:val="555555"/>
            <w:sz w:val="27"/>
            <w:szCs w:val="27"/>
          </w:rPr>
          <w:object w:dxaOrig="1440" w:dyaOrig="1440">
            <v:shape id="_x0000_i1104" type="#_x0000_t75" style="width:123.9pt;height:18.4pt" o:ole="">
              <v:imagedata r:id="rId42" o:title=""/>
            </v:shape>
            <w:control r:id="rId43" w:name="DefaultOcxName2" w:shapeid="_x0000_i1104"/>
          </w:object>
        </w:r>
      </w:ins>
    </w:p>
    <w:p w:rsidR="00077185" w:rsidRPr="00077185" w:rsidRDefault="00077185" w:rsidP="00077185">
      <w:pPr>
        <w:shd w:val="clear" w:color="auto" w:fill="FFFFFF"/>
        <w:spacing w:after="0" w:line="419" w:lineRule="atLeast"/>
        <w:rPr>
          <w:ins w:id="62" w:author="Unknown"/>
          <w:rFonts w:ascii="source sans pro" w:eastAsia="Times New Roman" w:hAnsi="source sans pro" w:cs="Times New Roman"/>
          <w:color w:val="555555"/>
          <w:sz w:val="27"/>
          <w:szCs w:val="27"/>
        </w:rPr>
      </w:pPr>
      <w:ins w:id="63" w:author="Unknown">
        <w:r w:rsidRPr="00077185">
          <w:rPr>
            <w:rFonts w:ascii="source sans pro" w:eastAsia="Times New Roman" w:hAnsi="source sans pro" w:cs="Times New Roman"/>
            <w:color w:val="555555"/>
            <w:sz w:val="27"/>
            <w:szCs w:val="27"/>
          </w:rPr>
          <w:t>Email</w:t>
        </w:r>
        <w:r w:rsidRPr="00077185">
          <w:rPr>
            <w:rFonts w:ascii="source sans pro" w:eastAsia="Times New Roman" w:hAnsi="source sans pro" w:cs="Times New Roman"/>
            <w:color w:val="555555"/>
            <w:sz w:val="24"/>
            <w:szCs w:val="24"/>
          </w:rPr>
          <w:t> </w:t>
        </w:r>
        <w:r w:rsidRPr="00077185">
          <w:rPr>
            <w:rFonts w:ascii="source sans pro" w:eastAsia="Times New Roman" w:hAnsi="source sans pro" w:cs="Times New Roman"/>
            <w:color w:val="555555"/>
            <w:sz w:val="27"/>
          </w:rPr>
          <w:t>*</w:t>
        </w:r>
      </w:ins>
    </w:p>
    <w:p w:rsidR="00077185" w:rsidRPr="00077185" w:rsidRDefault="00077185" w:rsidP="00077185">
      <w:pPr>
        <w:shd w:val="clear" w:color="auto" w:fill="FFFFFF"/>
        <w:spacing w:after="0" w:line="419" w:lineRule="atLeast"/>
        <w:rPr>
          <w:ins w:id="64" w:author="Unknown"/>
          <w:rFonts w:ascii="source sans pro" w:eastAsia="Times New Roman" w:hAnsi="source sans pro" w:cs="Times New Roman"/>
          <w:color w:val="555555"/>
          <w:sz w:val="27"/>
          <w:szCs w:val="27"/>
        </w:rPr>
      </w:pPr>
      <w:ins w:id="65" w:author="Unknown">
        <w:r w:rsidRPr="00077185">
          <w:rPr>
            <w:rFonts w:ascii="source sans pro" w:eastAsia="Times New Roman" w:hAnsi="source sans pro" w:cs="Times New Roman"/>
            <w:color w:val="555555"/>
            <w:sz w:val="27"/>
            <w:szCs w:val="27"/>
          </w:rPr>
          <w:object w:dxaOrig="1440" w:dyaOrig="1440">
            <v:shape id="_x0000_i1100" type="#_x0000_t75" style="width:123.9pt;height:18.4pt" o:ole="">
              <v:imagedata r:id="rId42" o:title=""/>
            </v:shape>
            <w:control r:id="rId44" w:name="DefaultOcxName3" w:shapeid="_x0000_i1100"/>
          </w:object>
        </w:r>
      </w:ins>
    </w:p>
    <w:p w:rsidR="00077185" w:rsidRPr="00077185" w:rsidRDefault="00077185" w:rsidP="00077185">
      <w:pPr>
        <w:shd w:val="clear" w:color="auto" w:fill="FFFFFF"/>
        <w:spacing w:after="0" w:line="419" w:lineRule="atLeast"/>
        <w:rPr>
          <w:ins w:id="66" w:author="Unknown"/>
          <w:rFonts w:ascii="source sans pro" w:eastAsia="Times New Roman" w:hAnsi="source sans pro" w:cs="Times New Roman"/>
          <w:color w:val="555555"/>
          <w:sz w:val="27"/>
          <w:szCs w:val="27"/>
        </w:rPr>
      </w:pPr>
      <w:ins w:id="67" w:author="Unknown">
        <w:r w:rsidRPr="00077185">
          <w:rPr>
            <w:rFonts w:ascii="source sans pro" w:eastAsia="Times New Roman" w:hAnsi="source sans pro" w:cs="Times New Roman"/>
            <w:color w:val="555555"/>
            <w:sz w:val="27"/>
            <w:szCs w:val="27"/>
          </w:rPr>
          <w:t>Website</w:t>
        </w:r>
      </w:ins>
    </w:p>
    <w:p w:rsidR="00077185" w:rsidRPr="00077185" w:rsidRDefault="00077185" w:rsidP="00077185">
      <w:pPr>
        <w:shd w:val="clear" w:color="auto" w:fill="FFFFFF"/>
        <w:spacing w:after="0" w:line="419" w:lineRule="atLeast"/>
        <w:rPr>
          <w:ins w:id="68" w:author="Unknown"/>
          <w:rFonts w:ascii="source sans pro" w:eastAsia="Times New Roman" w:hAnsi="source sans pro" w:cs="Times New Roman"/>
          <w:color w:val="555555"/>
          <w:sz w:val="27"/>
          <w:szCs w:val="27"/>
        </w:rPr>
      </w:pPr>
      <w:ins w:id="69" w:author="Unknown">
        <w:r w:rsidRPr="00077185">
          <w:rPr>
            <w:rFonts w:ascii="source sans pro" w:eastAsia="Times New Roman" w:hAnsi="source sans pro" w:cs="Times New Roman"/>
            <w:color w:val="555555"/>
            <w:sz w:val="27"/>
            <w:szCs w:val="27"/>
          </w:rPr>
          <w:object w:dxaOrig="1440" w:dyaOrig="1440">
            <v:shape id="_x0000_i1099" type="#_x0000_t75" style="width:123.9pt;height:18.4pt" o:ole="">
              <v:imagedata r:id="rId42" o:title=""/>
            </v:shape>
            <w:control r:id="rId45" w:name="DefaultOcxName4" w:shapeid="_x0000_i1099"/>
          </w:object>
        </w:r>
      </w:ins>
    </w:p>
    <w:p w:rsidR="00077185" w:rsidRPr="00077185" w:rsidRDefault="00077185" w:rsidP="00077185">
      <w:pPr>
        <w:shd w:val="clear" w:color="auto" w:fill="FFFFFF"/>
        <w:spacing w:after="0" w:line="419" w:lineRule="atLeast"/>
        <w:rPr>
          <w:ins w:id="70" w:author="Unknown"/>
          <w:rFonts w:ascii="source sans pro" w:eastAsia="Times New Roman" w:hAnsi="source sans pro" w:cs="Times New Roman"/>
          <w:color w:val="555555"/>
          <w:sz w:val="27"/>
          <w:szCs w:val="27"/>
        </w:rPr>
      </w:pPr>
      <w:ins w:id="71" w:author="Unknown">
        <w:r w:rsidRPr="00077185">
          <w:rPr>
            <w:rFonts w:ascii="source sans pro" w:eastAsia="Times New Roman" w:hAnsi="source sans pro" w:cs="Times New Roman"/>
            <w:color w:val="555555"/>
            <w:sz w:val="27"/>
            <w:szCs w:val="27"/>
          </w:rPr>
          <w:t>Comment</w:t>
        </w:r>
      </w:ins>
    </w:p>
    <w:p w:rsidR="00077185" w:rsidRPr="00077185" w:rsidRDefault="00077185" w:rsidP="00077185">
      <w:pPr>
        <w:shd w:val="clear" w:color="auto" w:fill="FFFFFF"/>
        <w:spacing w:after="167" w:line="419" w:lineRule="atLeast"/>
        <w:rPr>
          <w:ins w:id="72" w:author="Unknown"/>
          <w:rFonts w:ascii="source sans pro" w:eastAsia="Times New Roman" w:hAnsi="source sans pro" w:cs="Times New Roman"/>
          <w:color w:val="555555"/>
          <w:sz w:val="27"/>
          <w:szCs w:val="27"/>
        </w:rPr>
      </w:pPr>
      <w:ins w:id="73" w:author="Unknown">
        <w:r w:rsidRPr="00077185">
          <w:rPr>
            <w:rFonts w:ascii="source sans pro" w:eastAsia="Times New Roman" w:hAnsi="source sans pro" w:cs="Times New Roman"/>
            <w:color w:val="555555"/>
            <w:sz w:val="27"/>
            <w:szCs w:val="27"/>
          </w:rPr>
          <w:object w:dxaOrig="1440" w:dyaOrig="1440">
            <v:shape id="_x0000_i1098" type="#_x0000_t75" style="width:154.9pt;height:57.75pt" o:ole="">
              <v:imagedata r:id="rId46" o:title=""/>
            </v:shape>
            <w:control r:id="rId47" w:name="DefaultOcxName5" w:shapeid="_x0000_i1098"/>
          </w:object>
        </w:r>
      </w:ins>
    </w:p>
    <w:p w:rsidR="00077185" w:rsidRPr="00077185" w:rsidRDefault="00077185" w:rsidP="00077185">
      <w:pPr>
        <w:shd w:val="clear" w:color="auto" w:fill="FFFFFF"/>
        <w:spacing w:after="167" w:line="419" w:lineRule="atLeast"/>
        <w:rPr>
          <w:ins w:id="74" w:author="Unknown"/>
          <w:rFonts w:ascii="source sans pro" w:eastAsia="Times New Roman" w:hAnsi="source sans pro" w:cs="Times New Roman"/>
          <w:color w:val="555555"/>
          <w:sz w:val="23"/>
          <w:szCs w:val="23"/>
        </w:rPr>
      </w:pPr>
      <w:ins w:id="75" w:author="Unknown">
        <w:r w:rsidRPr="00077185">
          <w:rPr>
            <w:rFonts w:ascii="source sans pro" w:eastAsia="Times New Roman" w:hAnsi="source sans pro" w:cs="Times New Roman"/>
            <w:color w:val="555555"/>
            <w:sz w:val="23"/>
            <w:szCs w:val="23"/>
          </w:rPr>
          <w:object w:dxaOrig="1440" w:dyaOrig="1440">
            <v:shape id="_x0000_i1097" type="#_x0000_t75" style="width:20.1pt;height:17.6pt" o:ole="">
              <v:imagedata r:id="rId48" o:title=""/>
            </v:shape>
            <w:control r:id="rId49" w:name="DefaultOcxName6" w:shapeid="_x0000_i1097"/>
          </w:object>
        </w:r>
        <w:r w:rsidRPr="00077185">
          <w:rPr>
            <w:rFonts w:ascii="source sans pro" w:eastAsia="Times New Roman" w:hAnsi="source sans pro" w:cs="Times New Roman"/>
            <w:color w:val="555555"/>
            <w:sz w:val="23"/>
          </w:rPr>
          <w:t> </w:t>
        </w:r>
        <w:r w:rsidRPr="00077185">
          <w:rPr>
            <w:rFonts w:ascii="source sans pro" w:eastAsia="Times New Roman" w:hAnsi="source sans pro" w:cs="Times New Roman"/>
            <w:color w:val="555555"/>
            <w:sz w:val="23"/>
            <w:szCs w:val="23"/>
          </w:rPr>
          <w:t>Notify me of follow-up comments by email.</w:t>
        </w:r>
      </w:ins>
    </w:p>
    <w:p w:rsidR="00077185" w:rsidRPr="00077185" w:rsidRDefault="00077185" w:rsidP="00077185">
      <w:pPr>
        <w:shd w:val="clear" w:color="auto" w:fill="FFFFFF"/>
        <w:spacing w:after="167" w:line="419" w:lineRule="atLeast"/>
        <w:rPr>
          <w:ins w:id="76" w:author="Unknown"/>
          <w:rFonts w:ascii="source sans pro" w:eastAsia="Times New Roman" w:hAnsi="source sans pro" w:cs="Times New Roman"/>
          <w:color w:val="555555"/>
          <w:sz w:val="23"/>
          <w:szCs w:val="23"/>
        </w:rPr>
      </w:pPr>
      <w:ins w:id="77" w:author="Unknown">
        <w:r w:rsidRPr="00077185">
          <w:rPr>
            <w:rFonts w:ascii="source sans pro" w:eastAsia="Times New Roman" w:hAnsi="source sans pro" w:cs="Times New Roman"/>
            <w:color w:val="555555"/>
            <w:sz w:val="23"/>
            <w:szCs w:val="23"/>
          </w:rPr>
          <w:object w:dxaOrig="1440" w:dyaOrig="1440">
            <v:shape id="_x0000_i1096" type="#_x0000_t75" style="width:20.1pt;height:17.6pt" o:ole="">
              <v:imagedata r:id="rId48" o:title=""/>
            </v:shape>
            <w:control r:id="rId50" w:name="DefaultOcxName7" w:shapeid="_x0000_i1096"/>
          </w:object>
        </w:r>
        <w:r w:rsidRPr="00077185">
          <w:rPr>
            <w:rFonts w:ascii="source sans pro" w:eastAsia="Times New Roman" w:hAnsi="source sans pro" w:cs="Times New Roman"/>
            <w:color w:val="555555"/>
            <w:sz w:val="23"/>
          </w:rPr>
          <w:t> </w:t>
        </w:r>
        <w:r w:rsidRPr="00077185">
          <w:rPr>
            <w:rFonts w:ascii="source sans pro" w:eastAsia="Times New Roman" w:hAnsi="source sans pro" w:cs="Times New Roman"/>
            <w:color w:val="555555"/>
            <w:sz w:val="23"/>
            <w:szCs w:val="23"/>
          </w:rPr>
          <w:t>Notify me of new posts by email.</w:t>
        </w:r>
      </w:ins>
    </w:p>
    <w:p w:rsidR="00077185" w:rsidRPr="00077185" w:rsidRDefault="00077185" w:rsidP="00077185">
      <w:pPr>
        <w:shd w:val="clear" w:color="auto" w:fill="FFFFFF"/>
        <w:spacing w:after="0" w:line="419" w:lineRule="atLeast"/>
        <w:rPr>
          <w:ins w:id="78" w:author="Unknown"/>
          <w:rFonts w:ascii="source sans pro" w:eastAsia="Times New Roman" w:hAnsi="source sans pro" w:cs="Times New Roman"/>
          <w:color w:val="555555"/>
          <w:sz w:val="23"/>
          <w:szCs w:val="23"/>
        </w:rPr>
      </w:pPr>
      <w:ins w:id="79" w:author="Unknown">
        <w:r w:rsidRPr="00077185">
          <w:rPr>
            <w:rFonts w:ascii="source sans pro" w:eastAsia="Times New Roman" w:hAnsi="source sans pro" w:cs="Times New Roman"/>
            <w:color w:val="555555"/>
            <w:sz w:val="23"/>
            <w:szCs w:val="23"/>
          </w:rPr>
          <w:object w:dxaOrig="1440" w:dyaOrig="1440">
            <v:shape id="_x0000_i1095" type="#_x0000_t75" style="width:64.45pt;height:21.75pt" o:ole="">
              <v:imagedata r:id="rId51" o:title=""/>
            </v:shape>
            <w:control r:id="rId52" w:name="DefaultOcxName8" w:shapeid="_x0000_i1095"/>
          </w:object>
        </w:r>
      </w:ins>
    </w:p>
    <w:p w:rsidR="00077185" w:rsidRPr="00077185" w:rsidRDefault="00077185" w:rsidP="00077185">
      <w:pPr>
        <w:pBdr>
          <w:top w:val="single" w:sz="6" w:space="1" w:color="auto"/>
        </w:pBdr>
        <w:spacing w:after="167" w:line="240" w:lineRule="auto"/>
        <w:jc w:val="center"/>
        <w:rPr>
          <w:rFonts w:ascii="Arial" w:eastAsia="Times New Roman" w:hAnsi="Arial" w:cs="Arial"/>
          <w:vanish/>
          <w:sz w:val="16"/>
          <w:szCs w:val="16"/>
        </w:rPr>
      </w:pPr>
      <w:r w:rsidRPr="00077185">
        <w:rPr>
          <w:rFonts w:ascii="Arial" w:eastAsia="Times New Roman" w:hAnsi="Arial" w:cs="Arial"/>
          <w:vanish/>
          <w:sz w:val="16"/>
          <w:szCs w:val="16"/>
        </w:rPr>
        <w:t>Bottom of Form</w:t>
      </w:r>
    </w:p>
    <w:p w:rsidR="00077185" w:rsidRPr="00077185" w:rsidRDefault="00077185" w:rsidP="00077185">
      <w:pPr>
        <w:shd w:val="clear" w:color="auto" w:fill="FFFFFF"/>
        <w:spacing w:line="335" w:lineRule="atLeast"/>
        <w:jc w:val="center"/>
        <w:rPr>
          <w:ins w:id="80" w:author="Unknown"/>
          <w:rFonts w:ascii="source sans pro" w:eastAsia="Times New Roman" w:hAnsi="source sans pro" w:cs="Times New Roman"/>
          <w:color w:val="333333"/>
          <w:sz w:val="30"/>
          <w:szCs w:val="30"/>
        </w:rPr>
      </w:pPr>
      <w:ins w:id="81" w:author="Unknown">
        <w:r w:rsidRPr="00077185">
          <w:rPr>
            <w:rFonts w:ascii="source sans pro" w:eastAsia="Times New Roman" w:hAnsi="source sans pro" w:cs="Times New Roman"/>
            <w:color w:val="333333"/>
            <w:sz w:val="30"/>
          </w:rPr>
          <w:t>    </w:t>
        </w:r>
      </w:ins>
    </w:p>
    <w:p w:rsidR="00077185" w:rsidRPr="00077185" w:rsidRDefault="00077185" w:rsidP="00077185">
      <w:pPr>
        <w:shd w:val="clear" w:color="auto" w:fill="FFFFFF"/>
        <w:spacing w:after="0" w:line="419" w:lineRule="atLeast"/>
        <w:jc w:val="center"/>
        <w:rPr>
          <w:ins w:id="82" w:author="Unknown"/>
          <w:rFonts w:ascii="Georgia" w:eastAsia="Times New Roman" w:hAnsi="Georgia" w:cs="Times New Roman"/>
          <w:color w:val="990000"/>
          <w:sz w:val="34"/>
          <w:szCs w:val="34"/>
        </w:rPr>
      </w:pPr>
      <w:ins w:id="83" w:author="Unknown">
        <w:r w:rsidRPr="00077185">
          <w:rPr>
            <w:rFonts w:ascii="Georgia" w:eastAsia="Times New Roman" w:hAnsi="Georgia" w:cs="Times New Roman"/>
            <w:color w:val="990000"/>
            <w:sz w:val="34"/>
            <w:szCs w:val="34"/>
          </w:rPr>
          <w:t>Subscribe</w:t>
        </w:r>
        <w:r w:rsidRPr="00077185">
          <w:rPr>
            <w:rFonts w:ascii="Georgia" w:eastAsia="Times New Roman" w:hAnsi="Georgia" w:cs="Times New Roman"/>
            <w:color w:val="990000"/>
            <w:sz w:val="34"/>
          </w:rPr>
          <w:t> For Daily </w:t>
        </w:r>
        <w:r w:rsidRPr="00077185">
          <w:rPr>
            <w:rFonts w:ascii="Georgia" w:eastAsia="Times New Roman" w:hAnsi="Georgia" w:cs="Times New Roman"/>
            <w:color w:val="990000"/>
            <w:sz w:val="34"/>
            <w:szCs w:val="34"/>
          </w:rPr>
          <w:t>Notes</w:t>
        </w:r>
      </w:ins>
    </w:p>
    <w:p w:rsidR="00077185" w:rsidRPr="00077185" w:rsidRDefault="00077185" w:rsidP="00077185">
      <w:pPr>
        <w:shd w:val="clear" w:color="auto" w:fill="FFFFFF"/>
        <w:spacing w:after="0" w:line="419" w:lineRule="atLeast"/>
        <w:jc w:val="center"/>
        <w:rPr>
          <w:ins w:id="84" w:author="Unknown"/>
          <w:rFonts w:ascii="source sans pro" w:eastAsia="Times New Roman" w:hAnsi="source sans pro" w:cs="Times New Roman"/>
          <w:color w:val="333333"/>
          <w:sz w:val="30"/>
          <w:szCs w:val="30"/>
        </w:rPr>
      </w:pPr>
      <w:r>
        <w:rPr>
          <w:rFonts w:ascii="source sans pro" w:eastAsia="Times New Roman" w:hAnsi="source sans pro" w:cs="Times New Roman"/>
          <w:noProof/>
          <w:color w:val="337AB7"/>
          <w:sz w:val="30"/>
          <w:szCs w:val="30"/>
        </w:rPr>
        <w:drawing>
          <wp:inline distT="0" distB="0" distL="0" distR="0">
            <wp:extent cx="840105" cy="244475"/>
            <wp:effectExtent l="19050" t="0" r="0" b="0"/>
            <wp:docPr id="10" name="Picture 10" descr="Our Subscriber Number">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ur Subscriber Number">
                      <a:hlinkClick r:id="rId53" tgtFrame="&quot;_blank&quot;"/>
                    </pic:cNvPr>
                    <pic:cNvPicPr>
                      <a:picLocks noChangeAspect="1" noChangeArrowheads="1"/>
                    </pic:cNvPicPr>
                  </pic:nvPicPr>
                  <pic:blipFill>
                    <a:blip r:embed="rId54"/>
                    <a:srcRect/>
                    <a:stretch>
                      <a:fillRect/>
                    </a:stretch>
                  </pic:blipFill>
                  <pic:spPr bwMode="auto">
                    <a:xfrm>
                      <a:off x="0" y="0"/>
                      <a:ext cx="840105" cy="244475"/>
                    </a:xfrm>
                    <a:prstGeom prst="rect">
                      <a:avLst/>
                    </a:prstGeom>
                    <a:noFill/>
                    <a:ln w="9525">
                      <a:noFill/>
                      <a:miter lim="800000"/>
                      <a:headEnd/>
                      <a:tailEnd/>
                    </a:ln>
                  </pic:spPr>
                </pic:pic>
              </a:graphicData>
            </a:graphic>
          </wp:inline>
        </w:drawing>
      </w:r>
    </w:p>
    <w:p w:rsidR="00077185" w:rsidRPr="00077185" w:rsidRDefault="00077185" w:rsidP="00077185">
      <w:pPr>
        <w:pBdr>
          <w:bottom w:val="single" w:sz="6" w:space="1" w:color="auto"/>
        </w:pBdr>
        <w:spacing w:after="0" w:line="240" w:lineRule="auto"/>
        <w:jc w:val="center"/>
        <w:rPr>
          <w:rFonts w:ascii="Arial" w:eastAsia="Times New Roman" w:hAnsi="Arial" w:cs="Arial"/>
          <w:vanish/>
          <w:sz w:val="16"/>
          <w:szCs w:val="16"/>
        </w:rPr>
      </w:pPr>
      <w:r w:rsidRPr="00077185">
        <w:rPr>
          <w:rFonts w:ascii="Arial" w:eastAsia="Times New Roman" w:hAnsi="Arial" w:cs="Arial"/>
          <w:vanish/>
          <w:sz w:val="16"/>
          <w:szCs w:val="16"/>
        </w:rPr>
        <w:t>Top of Form</w:t>
      </w:r>
    </w:p>
    <w:p w:rsidR="00077185" w:rsidRPr="00077185" w:rsidRDefault="00077185" w:rsidP="00077185">
      <w:pPr>
        <w:shd w:val="clear" w:color="auto" w:fill="FFFFFF"/>
        <w:spacing w:after="0" w:line="419" w:lineRule="atLeast"/>
        <w:jc w:val="center"/>
        <w:rPr>
          <w:ins w:id="85" w:author="Unknown"/>
          <w:rFonts w:ascii="source sans pro" w:eastAsia="Times New Roman" w:hAnsi="source sans pro" w:cs="Times New Roman"/>
          <w:color w:val="333333"/>
          <w:sz w:val="23"/>
          <w:szCs w:val="23"/>
        </w:rPr>
      </w:pPr>
      <w:ins w:id="86" w:author="Unknown">
        <w:r w:rsidRPr="00077185">
          <w:rPr>
            <w:rFonts w:ascii="source sans pro" w:eastAsia="Times New Roman" w:hAnsi="source sans pro" w:cs="Times New Roman"/>
            <w:color w:val="333333"/>
            <w:sz w:val="23"/>
            <w:szCs w:val="23"/>
          </w:rPr>
          <w:t>Enter your email address:</w:t>
        </w:r>
      </w:ins>
    </w:p>
    <w:p w:rsidR="00077185" w:rsidRPr="00077185" w:rsidRDefault="00077185" w:rsidP="00077185">
      <w:pPr>
        <w:shd w:val="clear" w:color="auto" w:fill="FFFFFF"/>
        <w:spacing w:after="0" w:line="419" w:lineRule="atLeast"/>
        <w:jc w:val="center"/>
        <w:rPr>
          <w:ins w:id="87" w:author="Unknown"/>
          <w:rFonts w:ascii="source sans pro" w:eastAsia="Times New Roman" w:hAnsi="source sans pro" w:cs="Times New Roman"/>
          <w:color w:val="333333"/>
          <w:sz w:val="23"/>
          <w:szCs w:val="23"/>
        </w:rPr>
      </w:pPr>
      <w:ins w:id="88" w:author="Unknown">
        <w:r w:rsidRPr="00077185">
          <w:rPr>
            <w:rFonts w:ascii="source sans pro" w:eastAsia="Times New Roman" w:hAnsi="source sans pro" w:cs="Times New Roman"/>
            <w:color w:val="333333"/>
            <w:sz w:val="23"/>
            <w:szCs w:val="23"/>
          </w:rPr>
          <w:object w:dxaOrig="1440" w:dyaOrig="1440">
            <v:shape id="_x0000_i1094" type="#_x0000_t75" style="width:61.1pt;height:18.4pt" o:ole="">
              <v:imagedata r:id="rId55" o:title=""/>
            </v:shape>
            <w:control r:id="rId56" w:name="DefaultOcxName9" w:shapeid="_x0000_i1094"/>
          </w:object>
        </w:r>
      </w:ins>
    </w:p>
    <w:p w:rsidR="00077185" w:rsidRPr="00077185" w:rsidRDefault="00077185" w:rsidP="00077185">
      <w:pPr>
        <w:shd w:val="clear" w:color="auto" w:fill="FFFFFF"/>
        <w:spacing w:after="0" w:line="419" w:lineRule="atLeast"/>
        <w:jc w:val="center"/>
        <w:rPr>
          <w:ins w:id="89" w:author="Unknown"/>
          <w:rFonts w:ascii="source sans pro" w:eastAsia="Times New Roman" w:hAnsi="source sans pro" w:cs="Times New Roman"/>
          <w:color w:val="333333"/>
          <w:sz w:val="23"/>
          <w:szCs w:val="23"/>
        </w:rPr>
      </w:pPr>
      <w:ins w:id="90" w:author="Unknown">
        <w:r w:rsidRPr="00077185">
          <w:rPr>
            <w:rFonts w:ascii="source sans pro" w:eastAsia="Times New Roman" w:hAnsi="source sans pro" w:cs="Times New Roman"/>
            <w:color w:val="333333"/>
            <w:sz w:val="23"/>
            <w:szCs w:val="23"/>
          </w:rPr>
          <w:object w:dxaOrig="1440" w:dyaOrig="1440">
            <v:shape id="_x0000_i1093" type="#_x0000_t75" style="width:46.9pt;height:21.75pt" o:ole="">
              <v:imagedata r:id="rId57" o:title=""/>
            </v:shape>
            <w:control r:id="rId58" w:name="DefaultOcxName10" w:shapeid="_x0000_i1093"/>
          </w:object>
        </w:r>
      </w:ins>
    </w:p>
    <w:p w:rsidR="00077185" w:rsidRPr="00077185" w:rsidRDefault="00077185" w:rsidP="00077185">
      <w:pPr>
        <w:pBdr>
          <w:top w:val="single" w:sz="6" w:space="1" w:color="auto"/>
        </w:pBdr>
        <w:spacing w:after="0" w:line="240" w:lineRule="auto"/>
        <w:jc w:val="center"/>
        <w:rPr>
          <w:rFonts w:ascii="Arial" w:eastAsia="Times New Roman" w:hAnsi="Arial" w:cs="Arial"/>
          <w:vanish/>
          <w:sz w:val="16"/>
          <w:szCs w:val="16"/>
        </w:rPr>
      </w:pPr>
      <w:r w:rsidRPr="00077185">
        <w:rPr>
          <w:rFonts w:ascii="Arial" w:eastAsia="Times New Roman" w:hAnsi="Arial" w:cs="Arial"/>
          <w:vanish/>
          <w:sz w:val="16"/>
          <w:szCs w:val="16"/>
        </w:rPr>
        <w:t>Bottom of Form</w:t>
      </w:r>
    </w:p>
    <w:p w:rsidR="00077185" w:rsidRPr="00077185" w:rsidRDefault="00077185" w:rsidP="00077185">
      <w:pPr>
        <w:shd w:val="clear" w:color="auto" w:fill="FFFFFF"/>
        <w:spacing w:line="240" w:lineRule="auto"/>
        <w:jc w:val="center"/>
        <w:rPr>
          <w:ins w:id="91" w:author="Unknown"/>
          <w:rFonts w:ascii="Arial" w:eastAsia="Times New Roman" w:hAnsi="Arial" w:cs="Arial"/>
          <w:color w:val="555555"/>
          <w:sz w:val="20"/>
          <w:szCs w:val="20"/>
        </w:rPr>
      </w:pPr>
      <w:ins w:id="92" w:author="Unknown">
        <w:r w:rsidRPr="00077185">
          <w:rPr>
            <w:rFonts w:ascii="Arial" w:eastAsia="Times New Roman" w:hAnsi="Arial" w:cs="Arial"/>
            <w:color w:val="555555"/>
            <w:sz w:val="20"/>
            <w:szCs w:val="20"/>
          </w:rPr>
          <w:t>Check your Email Inbox after submitting.</w:t>
        </w:r>
      </w:ins>
    </w:p>
    <w:p w:rsidR="00077185" w:rsidRPr="00077185" w:rsidRDefault="00077185" w:rsidP="00077185">
      <w:pPr>
        <w:pBdr>
          <w:top w:val="single" w:sz="6" w:space="0" w:color="DDDDDD"/>
          <w:left w:val="single" w:sz="6" w:space="0" w:color="DDDDDD"/>
          <w:bottom w:val="single" w:sz="6" w:space="0" w:color="DDDDDD"/>
          <w:right w:val="single" w:sz="6" w:space="0" w:color="DDDDDD"/>
        </w:pBdr>
        <w:shd w:val="clear" w:color="auto" w:fill="F5F4F0"/>
        <w:spacing w:after="0" w:line="240" w:lineRule="auto"/>
        <w:ind w:left="720"/>
        <w:outlineLvl w:val="2"/>
        <w:rPr>
          <w:ins w:id="93" w:author="Unknown"/>
          <w:rFonts w:ascii="Georgia" w:eastAsia="Times New Roman" w:hAnsi="Georgia" w:cs="Times New Roman"/>
          <w:color w:val="333333"/>
          <w:sz w:val="30"/>
          <w:szCs w:val="30"/>
        </w:rPr>
      </w:pPr>
      <w:ins w:id="94" w:author="Unknown">
        <w:r w:rsidRPr="00077185">
          <w:rPr>
            <w:rFonts w:ascii="Georgia" w:eastAsia="Times New Roman" w:hAnsi="Georgia" w:cs="Times New Roman"/>
            <w:color w:val="333333"/>
            <w:sz w:val="30"/>
            <w:szCs w:val="30"/>
          </w:rPr>
          <w:t>Recent Entry</w:t>
        </w:r>
      </w:ins>
    </w:p>
    <w:p w:rsidR="00077185" w:rsidRPr="00077185" w:rsidRDefault="00077185" w:rsidP="00077185">
      <w:pPr>
        <w:numPr>
          <w:ilvl w:val="1"/>
          <w:numId w:val="4"/>
        </w:numPr>
        <w:pBdr>
          <w:top w:val="single" w:sz="6" w:space="0" w:color="DDDDDD"/>
          <w:left w:val="single" w:sz="6" w:space="0" w:color="DDDDDD"/>
          <w:bottom w:val="single" w:sz="6" w:space="0" w:color="DDDDDD"/>
          <w:right w:val="single" w:sz="6" w:space="0" w:color="DDDDDD"/>
        </w:pBdr>
        <w:shd w:val="clear" w:color="auto" w:fill="FFFFFF"/>
        <w:spacing w:before="100" w:beforeAutospacing="1" w:after="335" w:line="419" w:lineRule="atLeast"/>
        <w:rPr>
          <w:ins w:id="95" w:author="Unknown"/>
          <w:rFonts w:ascii="Georgia" w:eastAsia="Times New Roman" w:hAnsi="Georgia" w:cs="Times New Roman"/>
          <w:color w:val="333333"/>
          <w:sz w:val="23"/>
          <w:szCs w:val="23"/>
        </w:rPr>
      </w:pPr>
      <w:ins w:id="96" w:author="Unknown">
        <w:r w:rsidRPr="00077185">
          <w:rPr>
            <w:rFonts w:ascii="Georgia" w:eastAsia="Times New Roman" w:hAnsi="Georgia" w:cs="Times New Roman"/>
            <w:color w:val="333333"/>
            <w:sz w:val="23"/>
            <w:szCs w:val="23"/>
          </w:rPr>
          <w:fldChar w:fldCharType="begin"/>
        </w:r>
        <w:r w:rsidRPr="00077185">
          <w:rPr>
            <w:rFonts w:ascii="Georgia" w:eastAsia="Times New Roman" w:hAnsi="Georgia" w:cs="Times New Roman"/>
            <w:color w:val="333333"/>
            <w:sz w:val="23"/>
            <w:szCs w:val="23"/>
          </w:rPr>
          <w:instrText xml:space="preserve"> HYPERLINK "https://www.merospark.com/hseb-notes/neb-examination-routine-2074-2017-grade-xi-hseb/" </w:instrText>
        </w:r>
        <w:r w:rsidRPr="00077185">
          <w:rPr>
            <w:rFonts w:ascii="Georgia" w:eastAsia="Times New Roman" w:hAnsi="Georgia" w:cs="Times New Roman"/>
            <w:color w:val="333333"/>
            <w:sz w:val="23"/>
            <w:szCs w:val="23"/>
          </w:rPr>
          <w:fldChar w:fldCharType="separate"/>
        </w:r>
        <w:r w:rsidRPr="00077185">
          <w:rPr>
            <w:rFonts w:ascii="Georgia" w:eastAsia="Times New Roman" w:hAnsi="Georgia" w:cs="Times New Roman"/>
            <w:color w:val="0066CC"/>
            <w:sz w:val="23"/>
            <w:u w:val="single"/>
          </w:rPr>
          <w:t>NEB Examination Routine 2074 (2017) Grade XI [Updated] – HSEB</w:t>
        </w:r>
        <w:r w:rsidRPr="00077185">
          <w:rPr>
            <w:rFonts w:ascii="Georgia" w:eastAsia="Times New Roman" w:hAnsi="Georgia" w:cs="Times New Roman"/>
            <w:color w:val="333333"/>
            <w:sz w:val="23"/>
            <w:szCs w:val="23"/>
          </w:rPr>
          <w:fldChar w:fldCharType="end"/>
        </w:r>
      </w:ins>
    </w:p>
    <w:p w:rsidR="00077185" w:rsidRPr="00077185" w:rsidRDefault="00077185" w:rsidP="00077185">
      <w:pPr>
        <w:numPr>
          <w:ilvl w:val="1"/>
          <w:numId w:val="4"/>
        </w:numPr>
        <w:pBdr>
          <w:top w:val="single" w:sz="6" w:space="0" w:color="DDDDDD"/>
          <w:left w:val="single" w:sz="6" w:space="0" w:color="DDDDDD"/>
          <w:bottom w:val="single" w:sz="6" w:space="0" w:color="DDDDDD"/>
          <w:right w:val="single" w:sz="6" w:space="0" w:color="DDDDDD"/>
        </w:pBdr>
        <w:shd w:val="clear" w:color="auto" w:fill="FFFFFF"/>
        <w:spacing w:before="100" w:beforeAutospacing="1" w:after="335" w:line="419" w:lineRule="atLeast"/>
        <w:rPr>
          <w:ins w:id="97" w:author="Unknown"/>
          <w:rFonts w:ascii="Georgia" w:eastAsia="Times New Roman" w:hAnsi="Georgia" w:cs="Times New Roman"/>
          <w:color w:val="333333"/>
          <w:sz w:val="23"/>
          <w:szCs w:val="23"/>
        </w:rPr>
      </w:pPr>
      <w:ins w:id="98" w:author="Unknown">
        <w:r w:rsidRPr="00077185">
          <w:rPr>
            <w:rFonts w:ascii="Georgia" w:eastAsia="Times New Roman" w:hAnsi="Georgia" w:cs="Times New Roman"/>
            <w:color w:val="333333"/>
            <w:sz w:val="23"/>
            <w:szCs w:val="23"/>
          </w:rPr>
          <w:fldChar w:fldCharType="begin"/>
        </w:r>
        <w:r w:rsidRPr="00077185">
          <w:rPr>
            <w:rFonts w:ascii="Georgia" w:eastAsia="Times New Roman" w:hAnsi="Georgia" w:cs="Times New Roman"/>
            <w:color w:val="333333"/>
            <w:sz w:val="23"/>
            <w:szCs w:val="23"/>
          </w:rPr>
          <w:instrText xml:space="preserve"> HYPERLINK "https://www.merospark.com/hseb-notes/neb-examination-routine-2074-2017-grade-xii-hseb/" </w:instrText>
        </w:r>
        <w:r w:rsidRPr="00077185">
          <w:rPr>
            <w:rFonts w:ascii="Georgia" w:eastAsia="Times New Roman" w:hAnsi="Georgia" w:cs="Times New Roman"/>
            <w:color w:val="333333"/>
            <w:sz w:val="23"/>
            <w:szCs w:val="23"/>
          </w:rPr>
          <w:fldChar w:fldCharType="separate"/>
        </w:r>
        <w:r w:rsidRPr="00077185">
          <w:rPr>
            <w:rFonts w:ascii="Georgia" w:eastAsia="Times New Roman" w:hAnsi="Georgia" w:cs="Times New Roman"/>
            <w:color w:val="0066CC"/>
            <w:sz w:val="23"/>
            <w:u w:val="single"/>
          </w:rPr>
          <w:t>NEB Examination Routine 2074 (2017) Grade XII – HSEB</w:t>
        </w:r>
        <w:r w:rsidRPr="00077185">
          <w:rPr>
            <w:rFonts w:ascii="Georgia" w:eastAsia="Times New Roman" w:hAnsi="Georgia" w:cs="Times New Roman"/>
            <w:color w:val="333333"/>
            <w:sz w:val="23"/>
            <w:szCs w:val="23"/>
          </w:rPr>
          <w:fldChar w:fldCharType="end"/>
        </w:r>
      </w:ins>
    </w:p>
    <w:p w:rsidR="00077185" w:rsidRPr="00077185" w:rsidRDefault="00077185" w:rsidP="00077185">
      <w:pPr>
        <w:numPr>
          <w:ilvl w:val="1"/>
          <w:numId w:val="4"/>
        </w:numPr>
        <w:pBdr>
          <w:top w:val="single" w:sz="6" w:space="0" w:color="DDDDDD"/>
          <w:left w:val="single" w:sz="6" w:space="0" w:color="DDDDDD"/>
          <w:bottom w:val="single" w:sz="6" w:space="0" w:color="DDDDDD"/>
          <w:right w:val="single" w:sz="6" w:space="0" w:color="DDDDDD"/>
        </w:pBdr>
        <w:shd w:val="clear" w:color="auto" w:fill="FFFFFF"/>
        <w:spacing w:before="100" w:beforeAutospacing="1" w:after="335" w:line="419" w:lineRule="atLeast"/>
        <w:rPr>
          <w:ins w:id="99" w:author="Unknown"/>
          <w:rFonts w:ascii="Georgia" w:eastAsia="Times New Roman" w:hAnsi="Georgia" w:cs="Times New Roman"/>
          <w:color w:val="333333"/>
          <w:sz w:val="23"/>
          <w:szCs w:val="23"/>
        </w:rPr>
      </w:pPr>
      <w:ins w:id="100" w:author="Unknown">
        <w:r w:rsidRPr="00077185">
          <w:rPr>
            <w:rFonts w:ascii="Georgia" w:eastAsia="Times New Roman" w:hAnsi="Georgia" w:cs="Times New Roman"/>
            <w:color w:val="333333"/>
            <w:sz w:val="23"/>
            <w:szCs w:val="23"/>
          </w:rPr>
          <w:fldChar w:fldCharType="begin"/>
        </w:r>
        <w:r w:rsidRPr="00077185">
          <w:rPr>
            <w:rFonts w:ascii="Georgia" w:eastAsia="Times New Roman" w:hAnsi="Georgia" w:cs="Times New Roman"/>
            <w:color w:val="333333"/>
            <w:sz w:val="23"/>
            <w:szCs w:val="23"/>
          </w:rPr>
          <w:instrText xml:space="preserve"> HYPERLINK "https://www.merospark.com/hseb-notes/ogive-curves-determination-median-graphs-frequency-distribution/" </w:instrText>
        </w:r>
        <w:r w:rsidRPr="00077185">
          <w:rPr>
            <w:rFonts w:ascii="Georgia" w:eastAsia="Times New Roman" w:hAnsi="Georgia" w:cs="Times New Roman"/>
            <w:color w:val="333333"/>
            <w:sz w:val="23"/>
            <w:szCs w:val="23"/>
          </w:rPr>
          <w:fldChar w:fldCharType="separate"/>
        </w:r>
        <w:r w:rsidRPr="00077185">
          <w:rPr>
            <w:rFonts w:ascii="Georgia" w:eastAsia="Times New Roman" w:hAnsi="Georgia" w:cs="Times New Roman"/>
            <w:color w:val="0066CC"/>
            <w:sz w:val="23"/>
            <w:u w:val="single"/>
          </w:rPr>
          <w:t>Ogive Curves – Determination of Median | Graphs of Frequency Distribution</w:t>
        </w:r>
        <w:r w:rsidRPr="00077185">
          <w:rPr>
            <w:rFonts w:ascii="Georgia" w:eastAsia="Times New Roman" w:hAnsi="Georgia" w:cs="Times New Roman"/>
            <w:color w:val="333333"/>
            <w:sz w:val="23"/>
            <w:szCs w:val="23"/>
          </w:rPr>
          <w:fldChar w:fldCharType="end"/>
        </w:r>
      </w:ins>
    </w:p>
    <w:p w:rsidR="00077185" w:rsidRPr="00077185" w:rsidRDefault="00077185" w:rsidP="00077185">
      <w:pPr>
        <w:numPr>
          <w:ilvl w:val="1"/>
          <w:numId w:val="4"/>
        </w:numPr>
        <w:pBdr>
          <w:top w:val="single" w:sz="6" w:space="0" w:color="DDDDDD"/>
          <w:left w:val="single" w:sz="6" w:space="0" w:color="DDDDDD"/>
          <w:bottom w:val="single" w:sz="6" w:space="0" w:color="DDDDDD"/>
          <w:right w:val="single" w:sz="6" w:space="0" w:color="DDDDDD"/>
        </w:pBdr>
        <w:shd w:val="clear" w:color="auto" w:fill="FFFFFF"/>
        <w:spacing w:before="100" w:beforeAutospacing="1" w:after="335" w:line="419" w:lineRule="atLeast"/>
        <w:rPr>
          <w:ins w:id="101" w:author="Unknown"/>
          <w:rFonts w:ascii="Georgia" w:eastAsia="Times New Roman" w:hAnsi="Georgia" w:cs="Times New Roman"/>
          <w:color w:val="333333"/>
          <w:sz w:val="23"/>
          <w:szCs w:val="23"/>
        </w:rPr>
      </w:pPr>
      <w:ins w:id="102" w:author="Unknown">
        <w:r w:rsidRPr="00077185">
          <w:rPr>
            <w:rFonts w:ascii="Georgia" w:eastAsia="Times New Roman" w:hAnsi="Georgia" w:cs="Times New Roman"/>
            <w:color w:val="333333"/>
            <w:sz w:val="23"/>
            <w:szCs w:val="23"/>
          </w:rPr>
          <w:fldChar w:fldCharType="begin"/>
        </w:r>
        <w:r w:rsidRPr="00077185">
          <w:rPr>
            <w:rFonts w:ascii="Georgia" w:eastAsia="Times New Roman" w:hAnsi="Georgia" w:cs="Times New Roman"/>
            <w:color w:val="333333"/>
            <w:sz w:val="23"/>
            <w:szCs w:val="23"/>
          </w:rPr>
          <w:instrText xml:space="preserve"> HYPERLINK "https://www.merospark.com/hseb-notes/frequency-curve-diagrammatic-graphical-representation-data/" </w:instrText>
        </w:r>
        <w:r w:rsidRPr="00077185">
          <w:rPr>
            <w:rFonts w:ascii="Georgia" w:eastAsia="Times New Roman" w:hAnsi="Georgia" w:cs="Times New Roman"/>
            <w:color w:val="333333"/>
            <w:sz w:val="23"/>
            <w:szCs w:val="23"/>
          </w:rPr>
          <w:fldChar w:fldCharType="separate"/>
        </w:r>
        <w:r w:rsidRPr="00077185">
          <w:rPr>
            <w:rFonts w:ascii="Georgia" w:eastAsia="Times New Roman" w:hAnsi="Georgia" w:cs="Times New Roman"/>
            <w:color w:val="0066CC"/>
            <w:sz w:val="23"/>
            <w:u w:val="single"/>
          </w:rPr>
          <w:t>Frequency Curve – Diagrammatic and Graphical Representation of Data</w:t>
        </w:r>
        <w:r w:rsidRPr="00077185">
          <w:rPr>
            <w:rFonts w:ascii="Georgia" w:eastAsia="Times New Roman" w:hAnsi="Georgia" w:cs="Times New Roman"/>
            <w:color w:val="333333"/>
            <w:sz w:val="23"/>
            <w:szCs w:val="23"/>
          </w:rPr>
          <w:fldChar w:fldCharType="end"/>
        </w:r>
      </w:ins>
    </w:p>
    <w:p w:rsidR="00077185" w:rsidRPr="00077185" w:rsidRDefault="00077185" w:rsidP="00077185">
      <w:pPr>
        <w:numPr>
          <w:ilvl w:val="1"/>
          <w:numId w:val="4"/>
        </w:numPr>
        <w:pBdr>
          <w:top w:val="single" w:sz="6" w:space="0" w:color="DDDDDD"/>
          <w:left w:val="single" w:sz="6" w:space="0" w:color="DDDDDD"/>
          <w:bottom w:val="single" w:sz="6" w:space="0" w:color="DDDDDD"/>
          <w:right w:val="single" w:sz="6" w:space="0" w:color="DDDDDD"/>
        </w:pBdr>
        <w:shd w:val="clear" w:color="auto" w:fill="FFFFFF"/>
        <w:spacing w:before="100" w:beforeAutospacing="1" w:after="335" w:line="419" w:lineRule="atLeast"/>
        <w:rPr>
          <w:ins w:id="103" w:author="Unknown"/>
          <w:rFonts w:ascii="Georgia" w:eastAsia="Times New Roman" w:hAnsi="Georgia" w:cs="Times New Roman"/>
          <w:color w:val="333333"/>
          <w:sz w:val="23"/>
          <w:szCs w:val="23"/>
        </w:rPr>
      </w:pPr>
      <w:ins w:id="104" w:author="Unknown">
        <w:r w:rsidRPr="00077185">
          <w:rPr>
            <w:rFonts w:ascii="Georgia" w:eastAsia="Times New Roman" w:hAnsi="Georgia" w:cs="Times New Roman"/>
            <w:color w:val="333333"/>
            <w:sz w:val="23"/>
            <w:szCs w:val="23"/>
          </w:rPr>
          <w:lastRenderedPageBreak/>
          <w:fldChar w:fldCharType="begin"/>
        </w:r>
        <w:r w:rsidRPr="00077185">
          <w:rPr>
            <w:rFonts w:ascii="Georgia" w:eastAsia="Times New Roman" w:hAnsi="Georgia" w:cs="Times New Roman"/>
            <w:color w:val="333333"/>
            <w:sz w:val="23"/>
            <w:szCs w:val="23"/>
          </w:rPr>
          <w:instrText xml:space="preserve"> HYPERLINK "https://www.merospark.com/hseb-notes/frequency-polygon-diagrammatic-graphical-representation-data/" </w:instrText>
        </w:r>
        <w:r w:rsidRPr="00077185">
          <w:rPr>
            <w:rFonts w:ascii="Georgia" w:eastAsia="Times New Roman" w:hAnsi="Georgia" w:cs="Times New Roman"/>
            <w:color w:val="333333"/>
            <w:sz w:val="23"/>
            <w:szCs w:val="23"/>
          </w:rPr>
          <w:fldChar w:fldCharType="separate"/>
        </w:r>
        <w:r w:rsidRPr="00077185">
          <w:rPr>
            <w:rFonts w:ascii="Georgia" w:eastAsia="Times New Roman" w:hAnsi="Georgia" w:cs="Times New Roman"/>
            <w:color w:val="0066CC"/>
            <w:sz w:val="23"/>
            <w:u w:val="single"/>
          </w:rPr>
          <w:t>Frequency Polygon – Diagrammatic and Graphical Representation of Data</w:t>
        </w:r>
        <w:r w:rsidRPr="00077185">
          <w:rPr>
            <w:rFonts w:ascii="Georgia" w:eastAsia="Times New Roman" w:hAnsi="Georgia" w:cs="Times New Roman"/>
            <w:color w:val="333333"/>
            <w:sz w:val="23"/>
            <w:szCs w:val="23"/>
          </w:rPr>
          <w:fldChar w:fldCharType="end"/>
        </w:r>
      </w:ins>
    </w:p>
    <w:p w:rsidR="00077185" w:rsidRPr="00077185" w:rsidRDefault="00077185" w:rsidP="00077185">
      <w:pPr>
        <w:numPr>
          <w:ilvl w:val="0"/>
          <w:numId w:val="5"/>
        </w:numPr>
        <w:pBdr>
          <w:top w:val="single" w:sz="6" w:space="0" w:color="DDDDDD"/>
          <w:left w:val="single" w:sz="6" w:space="0" w:color="DDDDDD"/>
          <w:bottom w:val="single" w:sz="6" w:space="0" w:color="DDDDDD"/>
          <w:right w:val="single" w:sz="6" w:space="0" w:color="DDDDDD"/>
        </w:pBdr>
        <w:shd w:val="clear" w:color="auto" w:fill="F5F4F0"/>
        <w:spacing w:after="0" w:line="240" w:lineRule="auto"/>
        <w:outlineLvl w:val="2"/>
        <w:rPr>
          <w:ins w:id="105" w:author="Unknown"/>
          <w:rFonts w:ascii="Georgia" w:eastAsia="Times New Roman" w:hAnsi="Georgia" w:cs="Times New Roman"/>
          <w:color w:val="333333"/>
          <w:sz w:val="30"/>
          <w:szCs w:val="30"/>
        </w:rPr>
      </w:pPr>
      <w:ins w:id="106" w:author="Unknown">
        <w:r w:rsidRPr="00077185">
          <w:rPr>
            <w:rFonts w:ascii="Georgia" w:eastAsia="Times New Roman" w:hAnsi="Georgia" w:cs="Times New Roman"/>
            <w:color w:val="333333"/>
            <w:sz w:val="30"/>
            <w:szCs w:val="30"/>
          </w:rPr>
          <w:t>Mostly Viewed</w:t>
        </w:r>
      </w:ins>
    </w:p>
    <w:p w:rsidR="00077185" w:rsidRPr="00077185" w:rsidRDefault="00077185" w:rsidP="00077185">
      <w:pPr>
        <w:numPr>
          <w:ilvl w:val="1"/>
          <w:numId w:val="5"/>
        </w:numPr>
        <w:pBdr>
          <w:top w:val="single" w:sz="6" w:space="0" w:color="DDDDDD"/>
          <w:left w:val="single" w:sz="6" w:space="0" w:color="DDDDDD"/>
          <w:bottom w:val="single" w:sz="6" w:space="0" w:color="DDDDDD"/>
          <w:right w:val="single" w:sz="6" w:space="0" w:color="DDDDDD"/>
        </w:pBdr>
        <w:shd w:val="clear" w:color="auto" w:fill="FFFFFF"/>
        <w:spacing w:before="100" w:beforeAutospacing="1" w:after="419" w:line="419" w:lineRule="atLeast"/>
        <w:ind w:left="1524"/>
        <w:rPr>
          <w:ins w:id="107" w:author="Unknown"/>
          <w:rFonts w:ascii="Georgia" w:eastAsia="Times New Roman" w:hAnsi="Georgia" w:cs="Times New Roman"/>
          <w:color w:val="333333"/>
          <w:sz w:val="23"/>
          <w:szCs w:val="23"/>
        </w:rPr>
      </w:pPr>
      <w:r>
        <w:rPr>
          <w:rFonts w:ascii="Georgia" w:eastAsia="Times New Roman" w:hAnsi="Georgia" w:cs="Times New Roman"/>
          <w:noProof/>
          <w:color w:val="0066CC"/>
          <w:sz w:val="23"/>
          <w:szCs w:val="23"/>
        </w:rPr>
        <w:drawing>
          <wp:inline distT="0" distB="0" distL="0" distR="0">
            <wp:extent cx="574040" cy="574040"/>
            <wp:effectExtent l="19050" t="0" r="0" b="0"/>
            <wp:docPr id="11" name="Picture 11" descr="Flax Golden Tales - Complete Four Levels | Business English">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ax Golden Tales - Complete Four Levels | Business English">
                      <a:hlinkClick r:id="rId59"/>
                    </pic:cNvPr>
                    <pic:cNvPicPr>
                      <a:picLocks noChangeAspect="1" noChangeArrowheads="1"/>
                    </pic:cNvPicPr>
                  </pic:nvPicPr>
                  <pic:blipFill>
                    <a:blip r:embed="rId60" cstate="print"/>
                    <a:srcRect/>
                    <a:stretch>
                      <a:fillRect/>
                    </a:stretch>
                  </pic:blipFill>
                  <pic:spPr bwMode="auto">
                    <a:xfrm>
                      <a:off x="0" y="0"/>
                      <a:ext cx="574040" cy="574040"/>
                    </a:xfrm>
                    <a:prstGeom prst="rect">
                      <a:avLst/>
                    </a:prstGeom>
                    <a:noFill/>
                    <a:ln w="9525">
                      <a:noFill/>
                      <a:miter lim="800000"/>
                      <a:headEnd/>
                      <a:tailEnd/>
                    </a:ln>
                  </pic:spPr>
                </pic:pic>
              </a:graphicData>
            </a:graphic>
          </wp:inline>
        </w:drawing>
      </w:r>
      <w:ins w:id="108" w:author="Unknown">
        <w:r w:rsidRPr="00077185">
          <w:rPr>
            <w:rFonts w:ascii="Georgia" w:eastAsia="Times New Roman" w:hAnsi="Georgia" w:cs="Times New Roman"/>
            <w:color w:val="333333"/>
            <w:sz w:val="23"/>
          </w:rPr>
          <w:fldChar w:fldCharType="begin"/>
        </w:r>
        <w:r w:rsidRPr="00077185">
          <w:rPr>
            <w:rFonts w:ascii="Georgia" w:eastAsia="Times New Roman" w:hAnsi="Georgia" w:cs="Times New Roman"/>
            <w:color w:val="333333"/>
            <w:sz w:val="23"/>
          </w:rPr>
          <w:instrText xml:space="preserve"> HYPERLINK "https://www.merospark.com/bachelor-level/flax-golden-tales-four-levels-business-english/" </w:instrText>
        </w:r>
        <w:r w:rsidRPr="00077185">
          <w:rPr>
            <w:rFonts w:ascii="Georgia" w:eastAsia="Times New Roman" w:hAnsi="Georgia" w:cs="Times New Roman"/>
            <w:color w:val="333333"/>
            <w:sz w:val="23"/>
          </w:rPr>
          <w:fldChar w:fldCharType="separate"/>
        </w:r>
        <w:r w:rsidRPr="00077185">
          <w:rPr>
            <w:rFonts w:ascii="Georgia" w:eastAsia="Times New Roman" w:hAnsi="Georgia" w:cs="Times New Roman"/>
            <w:color w:val="0066CC"/>
            <w:sz w:val="23"/>
          </w:rPr>
          <w:t>Flax Golden Tales – Complete Four Levels | Business…</w:t>
        </w:r>
        <w:r w:rsidRPr="00077185">
          <w:rPr>
            <w:rFonts w:ascii="Georgia" w:eastAsia="Times New Roman" w:hAnsi="Georgia" w:cs="Times New Roman"/>
            <w:color w:val="333333"/>
            <w:sz w:val="23"/>
          </w:rPr>
          <w:fldChar w:fldCharType="end"/>
        </w:r>
      </w:ins>
    </w:p>
    <w:p w:rsidR="00077185" w:rsidRPr="00077185" w:rsidRDefault="00077185" w:rsidP="00077185">
      <w:pPr>
        <w:numPr>
          <w:ilvl w:val="1"/>
          <w:numId w:val="5"/>
        </w:numPr>
        <w:pBdr>
          <w:top w:val="single" w:sz="6" w:space="0" w:color="DDDDDD"/>
          <w:left w:val="single" w:sz="6" w:space="0" w:color="DDDDDD"/>
          <w:bottom w:val="single" w:sz="6" w:space="0" w:color="DDDDDD"/>
          <w:right w:val="single" w:sz="6" w:space="0" w:color="DDDDDD"/>
        </w:pBdr>
        <w:shd w:val="clear" w:color="auto" w:fill="FFFFFF"/>
        <w:spacing w:before="100" w:beforeAutospacing="1" w:after="419" w:line="419" w:lineRule="atLeast"/>
        <w:ind w:left="1524"/>
        <w:rPr>
          <w:ins w:id="109" w:author="Unknown"/>
          <w:rFonts w:ascii="Georgia" w:eastAsia="Times New Roman" w:hAnsi="Georgia" w:cs="Times New Roman"/>
          <w:color w:val="333333"/>
          <w:sz w:val="23"/>
          <w:szCs w:val="23"/>
        </w:rPr>
      </w:pPr>
      <w:r>
        <w:rPr>
          <w:rFonts w:ascii="Georgia" w:eastAsia="Times New Roman" w:hAnsi="Georgia" w:cs="Times New Roman"/>
          <w:noProof/>
          <w:color w:val="0066CC"/>
          <w:sz w:val="23"/>
          <w:szCs w:val="23"/>
        </w:rPr>
        <w:drawing>
          <wp:inline distT="0" distB="0" distL="0" distR="0">
            <wp:extent cx="574040" cy="574040"/>
            <wp:effectExtent l="19050" t="0" r="0" b="0"/>
            <wp:docPr id="12" name="Picture 12" descr="The Magic of Words - Complete Summary | English Class 11">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Magic of Words - Complete Summary | English Class 11">
                      <a:hlinkClick r:id="rId61"/>
                    </pic:cNvPr>
                    <pic:cNvPicPr>
                      <a:picLocks noChangeAspect="1" noChangeArrowheads="1"/>
                    </pic:cNvPicPr>
                  </pic:nvPicPr>
                  <pic:blipFill>
                    <a:blip r:embed="rId62" cstate="print"/>
                    <a:srcRect/>
                    <a:stretch>
                      <a:fillRect/>
                    </a:stretch>
                  </pic:blipFill>
                  <pic:spPr bwMode="auto">
                    <a:xfrm>
                      <a:off x="0" y="0"/>
                      <a:ext cx="574040" cy="574040"/>
                    </a:xfrm>
                    <a:prstGeom prst="rect">
                      <a:avLst/>
                    </a:prstGeom>
                    <a:noFill/>
                    <a:ln w="9525">
                      <a:noFill/>
                      <a:miter lim="800000"/>
                      <a:headEnd/>
                      <a:tailEnd/>
                    </a:ln>
                  </pic:spPr>
                </pic:pic>
              </a:graphicData>
            </a:graphic>
          </wp:inline>
        </w:drawing>
      </w:r>
      <w:ins w:id="110" w:author="Unknown">
        <w:r w:rsidRPr="00077185">
          <w:rPr>
            <w:rFonts w:ascii="Georgia" w:eastAsia="Times New Roman" w:hAnsi="Georgia" w:cs="Times New Roman"/>
            <w:color w:val="333333"/>
            <w:sz w:val="23"/>
          </w:rPr>
          <w:fldChar w:fldCharType="begin"/>
        </w:r>
        <w:r w:rsidRPr="00077185">
          <w:rPr>
            <w:rFonts w:ascii="Georgia" w:eastAsia="Times New Roman" w:hAnsi="Georgia" w:cs="Times New Roman"/>
            <w:color w:val="333333"/>
            <w:sz w:val="23"/>
          </w:rPr>
          <w:instrText xml:space="preserve"> HYPERLINK "https://www.merospark.com/hseb-notes/the-magic-of-words-summary/" </w:instrText>
        </w:r>
        <w:r w:rsidRPr="00077185">
          <w:rPr>
            <w:rFonts w:ascii="Georgia" w:eastAsia="Times New Roman" w:hAnsi="Georgia" w:cs="Times New Roman"/>
            <w:color w:val="333333"/>
            <w:sz w:val="23"/>
          </w:rPr>
          <w:fldChar w:fldCharType="separate"/>
        </w:r>
        <w:r w:rsidRPr="00077185">
          <w:rPr>
            <w:rFonts w:ascii="Georgia" w:eastAsia="Times New Roman" w:hAnsi="Georgia" w:cs="Times New Roman"/>
            <w:color w:val="0066CC"/>
            <w:sz w:val="23"/>
          </w:rPr>
          <w:t>The Magic of Words – Complete Summary | English Class…</w:t>
        </w:r>
        <w:r w:rsidRPr="00077185">
          <w:rPr>
            <w:rFonts w:ascii="Georgia" w:eastAsia="Times New Roman" w:hAnsi="Georgia" w:cs="Times New Roman"/>
            <w:color w:val="333333"/>
            <w:sz w:val="23"/>
          </w:rPr>
          <w:fldChar w:fldCharType="end"/>
        </w:r>
      </w:ins>
    </w:p>
    <w:p w:rsidR="00077185" w:rsidRPr="00077185" w:rsidRDefault="00077185" w:rsidP="00077185">
      <w:pPr>
        <w:numPr>
          <w:ilvl w:val="1"/>
          <w:numId w:val="5"/>
        </w:numPr>
        <w:pBdr>
          <w:top w:val="single" w:sz="6" w:space="0" w:color="DDDDDD"/>
          <w:left w:val="single" w:sz="6" w:space="0" w:color="DDDDDD"/>
          <w:bottom w:val="single" w:sz="6" w:space="0" w:color="DDDDDD"/>
          <w:right w:val="single" w:sz="6" w:space="0" w:color="DDDDDD"/>
        </w:pBdr>
        <w:shd w:val="clear" w:color="auto" w:fill="FFFFFF"/>
        <w:spacing w:before="100" w:beforeAutospacing="1" w:after="419" w:line="419" w:lineRule="atLeast"/>
        <w:ind w:left="1524"/>
        <w:rPr>
          <w:ins w:id="111" w:author="Unknown"/>
          <w:rFonts w:ascii="Georgia" w:eastAsia="Times New Roman" w:hAnsi="Georgia" w:cs="Times New Roman"/>
          <w:color w:val="333333"/>
          <w:sz w:val="23"/>
          <w:szCs w:val="23"/>
        </w:rPr>
      </w:pPr>
      <w:r>
        <w:rPr>
          <w:rFonts w:ascii="Georgia" w:eastAsia="Times New Roman" w:hAnsi="Georgia" w:cs="Times New Roman"/>
          <w:noProof/>
          <w:color w:val="0066CC"/>
          <w:sz w:val="23"/>
          <w:szCs w:val="23"/>
        </w:rPr>
        <w:drawing>
          <wp:inline distT="0" distB="0" distL="0" distR="0">
            <wp:extent cx="574040" cy="574040"/>
            <wp:effectExtent l="19050" t="0" r="0" b="0"/>
            <wp:docPr id="13" name="Picture 13" descr="NEB Examination Routine 2074 (2017) Grade XII - HSEB">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B Examination Routine 2074 (2017) Grade XII - HSEB">
                      <a:hlinkClick r:id="rId63"/>
                    </pic:cNvPr>
                    <pic:cNvPicPr>
                      <a:picLocks noChangeAspect="1" noChangeArrowheads="1"/>
                    </pic:cNvPicPr>
                  </pic:nvPicPr>
                  <pic:blipFill>
                    <a:blip r:embed="rId64" cstate="print"/>
                    <a:srcRect/>
                    <a:stretch>
                      <a:fillRect/>
                    </a:stretch>
                  </pic:blipFill>
                  <pic:spPr bwMode="auto">
                    <a:xfrm>
                      <a:off x="0" y="0"/>
                      <a:ext cx="574040" cy="574040"/>
                    </a:xfrm>
                    <a:prstGeom prst="rect">
                      <a:avLst/>
                    </a:prstGeom>
                    <a:noFill/>
                    <a:ln w="9525">
                      <a:noFill/>
                      <a:miter lim="800000"/>
                      <a:headEnd/>
                      <a:tailEnd/>
                    </a:ln>
                  </pic:spPr>
                </pic:pic>
              </a:graphicData>
            </a:graphic>
          </wp:inline>
        </w:drawing>
      </w:r>
      <w:ins w:id="112" w:author="Unknown">
        <w:r w:rsidRPr="00077185">
          <w:rPr>
            <w:rFonts w:ascii="Georgia" w:eastAsia="Times New Roman" w:hAnsi="Georgia" w:cs="Times New Roman"/>
            <w:color w:val="333333"/>
            <w:sz w:val="23"/>
          </w:rPr>
          <w:fldChar w:fldCharType="begin"/>
        </w:r>
        <w:r w:rsidRPr="00077185">
          <w:rPr>
            <w:rFonts w:ascii="Georgia" w:eastAsia="Times New Roman" w:hAnsi="Georgia" w:cs="Times New Roman"/>
            <w:color w:val="333333"/>
            <w:sz w:val="23"/>
          </w:rPr>
          <w:instrText xml:space="preserve"> HYPERLINK "https://www.merospark.com/hseb-notes/neb-examination-routine-2074-2017-grade-xii-hseb/" </w:instrText>
        </w:r>
        <w:r w:rsidRPr="00077185">
          <w:rPr>
            <w:rFonts w:ascii="Georgia" w:eastAsia="Times New Roman" w:hAnsi="Georgia" w:cs="Times New Roman"/>
            <w:color w:val="333333"/>
            <w:sz w:val="23"/>
          </w:rPr>
          <w:fldChar w:fldCharType="separate"/>
        </w:r>
        <w:r w:rsidRPr="00077185">
          <w:rPr>
            <w:rFonts w:ascii="Georgia" w:eastAsia="Times New Roman" w:hAnsi="Georgia" w:cs="Times New Roman"/>
            <w:color w:val="0066CC"/>
            <w:sz w:val="23"/>
          </w:rPr>
          <w:t>NEB Examination Routine 2074 (2017) Grade XII – HSEB</w:t>
        </w:r>
        <w:r w:rsidRPr="00077185">
          <w:rPr>
            <w:rFonts w:ascii="Georgia" w:eastAsia="Times New Roman" w:hAnsi="Georgia" w:cs="Times New Roman"/>
            <w:color w:val="333333"/>
            <w:sz w:val="23"/>
          </w:rPr>
          <w:fldChar w:fldCharType="end"/>
        </w:r>
      </w:ins>
    </w:p>
    <w:p w:rsidR="00077185" w:rsidRPr="00077185" w:rsidRDefault="00077185" w:rsidP="00077185">
      <w:pPr>
        <w:numPr>
          <w:ilvl w:val="1"/>
          <w:numId w:val="5"/>
        </w:numPr>
        <w:pBdr>
          <w:top w:val="single" w:sz="6" w:space="0" w:color="DDDDDD"/>
          <w:left w:val="single" w:sz="6" w:space="0" w:color="DDDDDD"/>
          <w:bottom w:val="single" w:sz="6" w:space="0" w:color="DDDDDD"/>
          <w:right w:val="single" w:sz="6" w:space="0" w:color="DDDDDD"/>
        </w:pBdr>
        <w:shd w:val="clear" w:color="auto" w:fill="FFFFFF"/>
        <w:spacing w:before="100" w:beforeAutospacing="1" w:after="419" w:line="419" w:lineRule="atLeast"/>
        <w:ind w:left="1524"/>
        <w:rPr>
          <w:ins w:id="113" w:author="Unknown"/>
          <w:rFonts w:ascii="Georgia" w:eastAsia="Times New Roman" w:hAnsi="Georgia" w:cs="Times New Roman"/>
          <w:color w:val="333333"/>
          <w:sz w:val="23"/>
          <w:szCs w:val="23"/>
        </w:rPr>
      </w:pPr>
      <w:r>
        <w:rPr>
          <w:rFonts w:ascii="Georgia" w:eastAsia="Times New Roman" w:hAnsi="Georgia" w:cs="Times New Roman"/>
          <w:noProof/>
          <w:color w:val="0066CC"/>
          <w:sz w:val="23"/>
          <w:szCs w:val="23"/>
        </w:rPr>
        <w:drawing>
          <wp:inline distT="0" distB="0" distL="0" distR="0">
            <wp:extent cx="574040" cy="574040"/>
            <wp:effectExtent l="19050" t="0" r="0" b="0"/>
            <wp:docPr id="14" name="Picture 14" descr="The Heritage of Words - Complete Summary | English Class 12">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 Heritage of Words - Complete Summary | English Class 12">
                      <a:hlinkClick r:id="rId65"/>
                    </pic:cNvPr>
                    <pic:cNvPicPr>
                      <a:picLocks noChangeAspect="1" noChangeArrowheads="1"/>
                    </pic:cNvPicPr>
                  </pic:nvPicPr>
                  <pic:blipFill>
                    <a:blip r:embed="rId66" cstate="print"/>
                    <a:srcRect/>
                    <a:stretch>
                      <a:fillRect/>
                    </a:stretch>
                  </pic:blipFill>
                  <pic:spPr bwMode="auto">
                    <a:xfrm>
                      <a:off x="0" y="0"/>
                      <a:ext cx="574040" cy="574040"/>
                    </a:xfrm>
                    <a:prstGeom prst="rect">
                      <a:avLst/>
                    </a:prstGeom>
                    <a:noFill/>
                    <a:ln w="9525">
                      <a:noFill/>
                      <a:miter lim="800000"/>
                      <a:headEnd/>
                      <a:tailEnd/>
                    </a:ln>
                  </pic:spPr>
                </pic:pic>
              </a:graphicData>
            </a:graphic>
          </wp:inline>
        </w:drawing>
      </w:r>
      <w:ins w:id="114" w:author="Unknown">
        <w:r w:rsidRPr="00077185">
          <w:rPr>
            <w:rFonts w:ascii="Georgia" w:eastAsia="Times New Roman" w:hAnsi="Georgia" w:cs="Times New Roman"/>
            <w:color w:val="333333"/>
            <w:sz w:val="23"/>
          </w:rPr>
          <w:fldChar w:fldCharType="begin"/>
        </w:r>
        <w:r w:rsidRPr="00077185">
          <w:rPr>
            <w:rFonts w:ascii="Georgia" w:eastAsia="Times New Roman" w:hAnsi="Georgia" w:cs="Times New Roman"/>
            <w:color w:val="333333"/>
            <w:sz w:val="23"/>
          </w:rPr>
          <w:instrText xml:space="preserve"> HYPERLINK "https://www.merospark.com/hseb-notes/the-heritage-of-words/" </w:instrText>
        </w:r>
        <w:r w:rsidRPr="00077185">
          <w:rPr>
            <w:rFonts w:ascii="Georgia" w:eastAsia="Times New Roman" w:hAnsi="Georgia" w:cs="Times New Roman"/>
            <w:color w:val="333333"/>
            <w:sz w:val="23"/>
          </w:rPr>
          <w:fldChar w:fldCharType="separate"/>
        </w:r>
        <w:r w:rsidRPr="00077185">
          <w:rPr>
            <w:rFonts w:ascii="Georgia" w:eastAsia="Times New Roman" w:hAnsi="Georgia" w:cs="Times New Roman"/>
            <w:color w:val="0066CC"/>
            <w:sz w:val="23"/>
          </w:rPr>
          <w:t>The Heritage of Words – Complete Summary | English…</w:t>
        </w:r>
        <w:r w:rsidRPr="00077185">
          <w:rPr>
            <w:rFonts w:ascii="Georgia" w:eastAsia="Times New Roman" w:hAnsi="Georgia" w:cs="Times New Roman"/>
            <w:color w:val="333333"/>
            <w:sz w:val="23"/>
          </w:rPr>
          <w:fldChar w:fldCharType="end"/>
        </w:r>
      </w:ins>
    </w:p>
    <w:p w:rsidR="00077185" w:rsidRPr="00077185" w:rsidRDefault="00077185" w:rsidP="00077185">
      <w:pPr>
        <w:numPr>
          <w:ilvl w:val="1"/>
          <w:numId w:val="5"/>
        </w:numPr>
        <w:pBdr>
          <w:top w:val="single" w:sz="6" w:space="0" w:color="DDDDDD"/>
          <w:left w:val="single" w:sz="6" w:space="0" w:color="DDDDDD"/>
          <w:bottom w:val="single" w:sz="6" w:space="0" w:color="DDDDDD"/>
          <w:right w:val="single" w:sz="6" w:space="0" w:color="DDDDDD"/>
        </w:pBdr>
        <w:shd w:val="clear" w:color="auto" w:fill="FFFFFF"/>
        <w:spacing w:before="100" w:beforeAutospacing="1" w:after="419" w:line="419" w:lineRule="atLeast"/>
        <w:ind w:left="1524"/>
        <w:rPr>
          <w:ins w:id="115" w:author="Unknown"/>
          <w:rFonts w:ascii="Georgia" w:eastAsia="Times New Roman" w:hAnsi="Georgia" w:cs="Times New Roman"/>
          <w:color w:val="333333"/>
          <w:sz w:val="23"/>
          <w:szCs w:val="23"/>
        </w:rPr>
      </w:pPr>
      <w:r>
        <w:rPr>
          <w:rFonts w:ascii="Georgia" w:eastAsia="Times New Roman" w:hAnsi="Georgia" w:cs="Times New Roman"/>
          <w:noProof/>
          <w:color w:val="0066CC"/>
          <w:sz w:val="23"/>
          <w:szCs w:val="23"/>
        </w:rPr>
        <w:drawing>
          <wp:inline distT="0" distB="0" distL="0" distR="0">
            <wp:extent cx="574040" cy="574040"/>
            <wp:effectExtent l="19050" t="0" r="0" b="0"/>
            <wp:docPr id="15" name="Picture 15" descr="NEB Examination Routine 2074 (2017) Grade XI [Updated] – HSEB">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B Examination Routine 2074 (2017) Grade XI [Updated] – HSEB">
                      <a:hlinkClick r:id="rId67"/>
                    </pic:cNvPr>
                    <pic:cNvPicPr>
                      <a:picLocks noChangeAspect="1" noChangeArrowheads="1"/>
                    </pic:cNvPicPr>
                  </pic:nvPicPr>
                  <pic:blipFill>
                    <a:blip r:embed="rId68"/>
                    <a:srcRect/>
                    <a:stretch>
                      <a:fillRect/>
                    </a:stretch>
                  </pic:blipFill>
                  <pic:spPr bwMode="auto">
                    <a:xfrm>
                      <a:off x="0" y="0"/>
                      <a:ext cx="574040" cy="574040"/>
                    </a:xfrm>
                    <a:prstGeom prst="rect">
                      <a:avLst/>
                    </a:prstGeom>
                    <a:noFill/>
                    <a:ln w="9525">
                      <a:noFill/>
                      <a:miter lim="800000"/>
                      <a:headEnd/>
                      <a:tailEnd/>
                    </a:ln>
                  </pic:spPr>
                </pic:pic>
              </a:graphicData>
            </a:graphic>
          </wp:inline>
        </w:drawing>
      </w:r>
      <w:ins w:id="116" w:author="Unknown">
        <w:r w:rsidRPr="00077185">
          <w:rPr>
            <w:rFonts w:ascii="Georgia" w:eastAsia="Times New Roman" w:hAnsi="Georgia" w:cs="Times New Roman"/>
            <w:color w:val="333333"/>
            <w:sz w:val="23"/>
          </w:rPr>
          <w:fldChar w:fldCharType="begin"/>
        </w:r>
        <w:r w:rsidRPr="00077185">
          <w:rPr>
            <w:rFonts w:ascii="Georgia" w:eastAsia="Times New Roman" w:hAnsi="Georgia" w:cs="Times New Roman"/>
            <w:color w:val="333333"/>
            <w:sz w:val="23"/>
          </w:rPr>
          <w:instrText xml:space="preserve"> HYPERLINK "https://www.merospark.com/hseb-notes/neb-examination-routine-2074-2017-grade-xi-hseb/" </w:instrText>
        </w:r>
        <w:r w:rsidRPr="00077185">
          <w:rPr>
            <w:rFonts w:ascii="Georgia" w:eastAsia="Times New Roman" w:hAnsi="Georgia" w:cs="Times New Roman"/>
            <w:color w:val="333333"/>
            <w:sz w:val="23"/>
          </w:rPr>
          <w:fldChar w:fldCharType="separate"/>
        </w:r>
        <w:r w:rsidRPr="00077185">
          <w:rPr>
            <w:rFonts w:ascii="Georgia" w:eastAsia="Times New Roman" w:hAnsi="Georgia" w:cs="Times New Roman"/>
            <w:color w:val="0066CC"/>
            <w:sz w:val="23"/>
          </w:rPr>
          <w:t>NEB Examination Routine 2074 (2017) Grade XI [Updated] –…</w:t>
        </w:r>
        <w:r w:rsidRPr="00077185">
          <w:rPr>
            <w:rFonts w:ascii="Georgia" w:eastAsia="Times New Roman" w:hAnsi="Georgia" w:cs="Times New Roman"/>
            <w:color w:val="333333"/>
            <w:sz w:val="23"/>
          </w:rPr>
          <w:fldChar w:fldCharType="end"/>
        </w:r>
      </w:ins>
    </w:p>
    <w:p w:rsidR="00077185" w:rsidRPr="00077185" w:rsidRDefault="00077185" w:rsidP="00077185">
      <w:pPr>
        <w:numPr>
          <w:ilvl w:val="1"/>
          <w:numId w:val="5"/>
        </w:numPr>
        <w:pBdr>
          <w:top w:val="single" w:sz="6" w:space="0" w:color="DDDDDD"/>
          <w:left w:val="single" w:sz="6" w:space="0" w:color="DDDDDD"/>
          <w:bottom w:val="single" w:sz="6" w:space="0" w:color="DDDDDD"/>
          <w:right w:val="single" w:sz="6" w:space="0" w:color="DDDDDD"/>
        </w:pBdr>
        <w:shd w:val="clear" w:color="auto" w:fill="FFFFFF"/>
        <w:spacing w:before="100" w:beforeAutospacing="1" w:after="419" w:line="419" w:lineRule="atLeast"/>
        <w:ind w:left="1524"/>
        <w:rPr>
          <w:ins w:id="117" w:author="Unknown"/>
          <w:rFonts w:ascii="Georgia" w:eastAsia="Times New Roman" w:hAnsi="Georgia" w:cs="Times New Roman"/>
          <w:color w:val="333333"/>
          <w:sz w:val="23"/>
          <w:szCs w:val="23"/>
        </w:rPr>
      </w:pPr>
      <w:r>
        <w:rPr>
          <w:rFonts w:ascii="Georgia" w:eastAsia="Times New Roman" w:hAnsi="Georgia" w:cs="Times New Roman"/>
          <w:noProof/>
          <w:color w:val="0066CC"/>
          <w:sz w:val="23"/>
          <w:szCs w:val="23"/>
        </w:rPr>
        <w:drawing>
          <wp:inline distT="0" distB="0" distL="0" distR="0">
            <wp:extent cx="574040" cy="574040"/>
            <wp:effectExtent l="19050" t="0" r="0" b="0"/>
            <wp:docPr id="16" name="Picture 16" descr="Laws of Pendulum - Viva Voice Questions with Answer | Physics Class 11">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aws of Pendulum - Viva Voice Questions with Answer | Physics Class 11">
                      <a:hlinkClick r:id="rId69"/>
                    </pic:cNvPr>
                    <pic:cNvPicPr>
                      <a:picLocks noChangeAspect="1" noChangeArrowheads="1"/>
                    </pic:cNvPicPr>
                  </pic:nvPicPr>
                  <pic:blipFill>
                    <a:blip r:embed="rId70" cstate="print"/>
                    <a:srcRect/>
                    <a:stretch>
                      <a:fillRect/>
                    </a:stretch>
                  </pic:blipFill>
                  <pic:spPr bwMode="auto">
                    <a:xfrm>
                      <a:off x="0" y="0"/>
                      <a:ext cx="574040" cy="574040"/>
                    </a:xfrm>
                    <a:prstGeom prst="rect">
                      <a:avLst/>
                    </a:prstGeom>
                    <a:noFill/>
                    <a:ln w="9525">
                      <a:noFill/>
                      <a:miter lim="800000"/>
                      <a:headEnd/>
                      <a:tailEnd/>
                    </a:ln>
                  </pic:spPr>
                </pic:pic>
              </a:graphicData>
            </a:graphic>
          </wp:inline>
        </w:drawing>
      </w:r>
      <w:ins w:id="118" w:author="Unknown">
        <w:r w:rsidRPr="00077185">
          <w:rPr>
            <w:rFonts w:ascii="Georgia" w:eastAsia="Times New Roman" w:hAnsi="Georgia" w:cs="Times New Roman"/>
            <w:color w:val="333333"/>
            <w:sz w:val="23"/>
          </w:rPr>
          <w:fldChar w:fldCharType="begin"/>
        </w:r>
        <w:r w:rsidRPr="00077185">
          <w:rPr>
            <w:rFonts w:ascii="Georgia" w:eastAsia="Times New Roman" w:hAnsi="Georgia" w:cs="Times New Roman"/>
            <w:color w:val="333333"/>
            <w:sz w:val="23"/>
          </w:rPr>
          <w:instrText xml:space="preserve"> HYPERLINK "https://www.merospark.com/hseb-notes/laws-pendulum-viva-voice-questions-answer-physics-class-11/" </w:instrText>
        </w:r>
        <w:r w:rsidRPr="00077185">
          <w:rPr>
            <w:rFonts w:ascii="Georgia" w:eastAsia="Times New Roman" w:hAnsi="Georgia" w:cs="Times New Roman"/>
            <w:color w:val="333333"/>
            <w:sz w:val="23"/>
          </w:rPr>
          <w:fldChar w:fldCharType="separate"/>
        </w:r>
        <w:r w:rsidRPr="00077185">
          <w:rPr>
            <w:rFonts w:ascii="Georgia" w:eastAsia="Times New Roman" w:hAnsi="Georgia" w:cs="Times New Roman"/>
            <w:color w:val="0066CC"/>
            <w:sz w:val="23"/>
          </w:rPr>
          <w:t>Laws of Pendulum – Viva Voice Questions with Answer |…</w:t>
        </w:r>
        <w:r w:rsidRPr="00077185">
          <w:rPr>
            <w:rFonts w:ascii="Georgia" w:eastAsia="Times New Roman" w:hAnsi="Georgia" w:cs="Times New Roman"/>
            <w:color w:val="333333"/>
            <w:sz w:val="23"/>
          </w:rPr>
          <w:fldChar w:fldCharType="end"/>
        </w:r>
      </w:ins>
    </w:p>
    <w:p w:rsidR="00077185" w:rsidRPr="00077185" w:rsidRDefault="00077185" w:rsidP="00077185">
      <w:pPr>
        <w:numPr>
          <w:ilvl w:val="1"/>
          <w:numId w:val="5"/>
        </w:numPr>
        <w:pBdr>
          <w:top w:val="single" w:sz="6" w:space="0" w:color="DDDDDD"/>
          <w:left w:val="single" w:sz="6" w:space="0" w:color="DDDDDD"/>
          <w:bottom w:val="single" w:sz="6" w:space="0" w:color="DDDDDD"/>
          <w:right w:val="single" w:sz="6" w:space="0" w:color="DDDDDD"/>
        </w:pBdr>
        <w:shd w:val="clear" w:color="auto" w:fill="FFFFFF"/>
        <w:spacing w:before="100" w:beforeAutospacing="1" w:after="419" w:line="419" w:lineRule="atLeast"/>
        <w:ind w:left="1524"/>
        <w:rPr>
          <w:ins w:id="119" w:author="Unknown"/>
          <w:rFonts w:ascii="Georgia" w:eastAsia="Times New Roman" w:hAnsi="Georgia" w:cs="Times New Roman"/>
          <w:color w:val="333333"/>
          <w:sz w:val="23"/>
          <w:szCs w:val="23"/>
        </w:rPr>
      </w:pPr>
      <w:r>
        <w:rPr>
          <w:rFonts w:ascii="Georgia" w:eastAsia="Times New Roman" w:hAnsi="Georgia" w:cs="Times New Roman"/>
          <w:noProof/>
          <w:color w:val="0066CC"/>
          <w:sz w:val="23"/>
          <w:szCs w:val="23"/>
        </w:rPr>
        <w:drawing>
          <wp:inline distT="0" distB="0" distL="0" distR="0">
            <wp:extent cx="574040" cy="574040"/>
            <wp:effectExtent l="19050" t="0" r="0" b="0"/>
            <wp:docPr id="17" name="Picture 17" descr="On The Vanity of Earthly Greatness - Summary | The Magic of Words ">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n The Vanity of Earthly Greatness - Summary | The Magic of Words ">
                      <a:hlinkClick r:id="rId71"/>
                    </pic:cNvPr>
                    <pic:cNvPicPr>
                      <a:picLocks noChangeAspect="1" noChangeArrowheads="1"/>
                    </pic:cNvPicPr>
                  </pic:nvPicPr>
                  <pic:blipFill>
                    <a:blip r:embed="rId72" cstate="print"/>
                    <a:srcRect/>
                    <a:stretch>
                      <a:fillRect/>
                    </a:stretch>
                  </pic:blipFill>
                  <pic:spPr bwMode="auto">
                    <a:xfrm>
                      <a:off x="0" y="0"/>
                      <a:ext cx="574040" cy="574040"/>
                    </a:xfrm>
                    <a:prstGeom prst="rect">
                      <a:avLst/>
                    </a:prstGeom>
                    <a:noFill/>
                    <a:ln w="9525">
                      <a:noFill/>
                      <a:miter lim="800000"/>
                      <a:headEnd/>
                      <a:tailEnd/>
                    </a:ln>
                  </pic:spPr>
                </pic:pic>
              </a:graphicData>
            </a:graphic>
          </wp:inline>
        </w:drawing>
      </w:r>
      <w:ins w:id="120" w:author="Unknown">
        <w:r w:rsidRPr="00077185">
          <w:rPr>
            <w:rFonts w:ascii="Georgia" w:eastAsia="Times New Roman" w:hAnsi="Georgia" w:cs="Times New Roman"/>
            <w:color w:val="333333"/>
            <w:sz w:val="23"/>
          </w:rPr>
          <w:fldChar w:fldCharType="begin"/>
        </w:r>
        <w:r w:rsidRPr="00077185">
          <w:rPr>
            <w:rFonts w:ascii="Georgia" w:eastAsia="Times New Roman" w:hAnsi="Georgia" w:cs="Times New Roman"/>
            <w:color w:val="333333"/>
            <w:sz w:val="23"/>
          </w:rPr>
          <w:instrText xml:space="preserve"> HYPERLINK "https://www.merospark.com/hseb-notes/on-the-vanity-of-earthly-greatness/" </w:instrText>
        </w:r>
        <w:r w:rsidRPr="00077185">
          <w:rPr>
            <w:rFonts w:ascii="Georgia" w:eastAsia="Times New Roman" w:hAnsi="Georgia" w:cs="Times New Roman"/>
            <w:color w:val="333333"/>
            <w:sz w:val="23"/>
          </w:rPr>
          <w:fldChar w:fldCharType="separate"/>
        </w:r>
        <w:r w:rsidRPr="00077185">
          <w:rPr>
            <w:rFonts w:ascii="Georgia" w:eastAsia="Times New Roman" w:hAnsi="Georgia" w:cs="Times New Roman"/>
            <w:color w:val="0066CC"/>
            <w:sz w:val="23"/>
          </w:rPr>
          <w:t>On The Vanity of Earthly Greatness – Summary | The…</w:t>
        </w:r>
        <w:r w:rsidRPr="00077185">
          <w:rPr>
            <w:rFonts w:ascii="Georgia" w:eastAsia="Times New Roman" w:hAnsi="Georgia" w:cs="Times New Roman"/>
            <w:color w:val="333333"/>
            <w:sz w:val="23"/>
          </w:rPr>
          <w:fldChar w:fldCharType="end"/>
        </w:r>
      </w:ins>
    </w:p>
    <w:p w:rsidR="00077185" w:rsidRPr="00077185" w:rsidRDefault="00077185" w:rsidP="00077185">
      <w:pPr>
        <w:numPr>
          <w:ilvl w:val="1"/>
          <w:numId w:val="5"/>
        </w:numPr>
        <w:pBdr>
          <w:top w:val="single" w:sz="6" w:space="0" w:color="DDDDDD"/>
          <w:left w:val="single" w:sz="6" w:space="0" w:color="DDDDDD"/>
          <w:bottom w:val="single" w:sz="6" w:space="0" w:color="DDDDDD"/>
          <w:right w:val="single" w:sz="6" w:space="0" w:color="DDDDDD"/>
        </w:pBdr>
        <w:shd w:val="clear" w:color="auto" w:fill="FFFFFF"/>
        <w:spacing w:before="100" w:beforeAutospacing="1" w:after="419" w:line="419" w:lineRule="atLeast"/>
        <w:ind w:left="1524"/>
        <w:rPr>
          <w:ins w:id="121" w:author="Unknown"/>
          <w:rFonts w:ascii="Georgia" w:eastAsia="Times New Roman" w:hAnsi="Georgia" w:cs="Times New Roman"/>
          <w:color w:val="333333"/>
          <w:sz w:val="23"/>
          <w:szCs w:val="23"/>
        </w:rPr>
      </w:pPr>
      <w:r>
        <w:rPr>
          <w:rFonts w:ascii="Georgia" w:eastAsia="Times New Roman" w:hAnsi="Georgia" w:cs="Times New Roman"/>
          <w:noProof/>
          <w:color w:val="0066CC"/>
          <w:sz w:val="23"/>
          <w:szCs w:val="23"/>
        </w:rPr>
        <w:drawing>
          <wp:inline distT="0" distB="0" distL="0" distR="0">
            <wp:extent cx="574040" cy="574040"/>
            <wp:effectExtent l="19050" t="0" r="0" b="0"/>
            <wp:docPr id="18" name="Picture 18" descr="Physics Grade XI - Viva Voice Questions With Answer | Lab Practical Exam">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hysics Grade XI - Viva Voice Questions With Answer | Lab Practical Exam">
                      <a:hlinkClick r:id="rId73"/>
                    </pic:cNvPr>
                    <pic:cNvPicPr>
                      <a:picLocks noChangeAspect="1" noChangeArrowheads="1"/>
                    </pic:cNvPicPr>
                  </pic:nvPicPr>
                  <pic:blipFill>
                    <a:blip r:embed="rId74" cstate="print"/>
                    <a:srcRect/>
                    <a:stretch>
                      <a:fillRect/>
                    </a:stretch>
                  </pic:blipFill>
                  <pic:spPr bwMode="auto">
                    <a:xfrm>
                      <a:off x="0" y="0"/>
                      <a:ext cx="574040" cy="574040"/>
                    </a:xfrm>
                    <a:prstGeom prst="rect">
                      <a:avLst/>
                    </a:prstGeom>
                    <a:noFill/>
                    <a:ln w="9525">
                      <a:noFill/>
                      <a:miter lim="800000"/>
                      <a:headEnd/>
                      <a:tailEnd/>
                    </a:ln>
                  </pic:spPr>
                </pic:pic>
              </a:graphicData>
            </a:graphic>
          </wp:inline>
        </w:drawing>
      </w:r>
      <w:ins w:id="122" w:author="Unknown">
        <w:r w:rsidRPr="00077185">
          <w:rPr>
            <w:rFonts w:ascii="Georgia" w:eastAsia="Times New Roman" w:hAnsi="Georgia" w:cs="Times New Roman"/>
            <w:color w:val="333333"/>
            <w:sz w:val="23"/>
          </w:rPr>
          <w:fldChar w:fldCharType="begin"/>
        </w:r>
        <w:r w:rsidRPr="00077185">
          <w:rPr>
            <w:rFonts w:ascii="Georgia" w:eastAsia="Times New Roman" w:hAnsi="Georgia" w:cs="Times New Roman"/>
            <w:color w:val="333333"/>
            <w:sz w:val="23"/>
          </w:rPr>
          <w:instrText xml:space="preserve"> HYPERLINK "https://www.merospark.com/hseb-notes/physics-grade-xi-viva-voice-questions-answer-lab-practical-exam/" </w:instrText>
        </w:r>
        <w:r w:rsidRPr="00077185">
          <w:rPr>
            <w:rFonts w:ascii="Georgia" w:eastAsia="Times New Roman" w:hAnsi="Georgia" w:cs="Times New Roman"/>
            <w:color w:val="333333"/>
            <w:sz w:val="23"/>
          </w:rPr>
          <w:fldChar w:fldCharType="separate"/>
        </w:r>
        <w:r w:rsidRPr="00077185">
          <w:rPr>
            <w:rFonts w:ascii="Georgia" w:eastAsia="Times New Roman" w:hAnsi="Georgia" w:cs="Times New Roman"/>
            <w:color w:val="0066CC"/>
            <w:sz w:val="23"/>
          </w:rPr>
          <w:t>Physics Grade XI – Viva Voice Questions With Answer |…</w:t>
        </w:r>
        <w:r w:rsidRPr="00077185">
          <w:rPr>
            <w:rFonts w:ascii="Georgia" w:eastAsia="Times New Roman" w:hAnsi="Georgia" w:cs="Times New Roman"/>
            <w:color w:val="333333"/>
            <w:sz w:val="23"/>
          </w:rPr>
          <w:fldChar w:fldCharType="end"/>
        </w:r>
      </w:ins>
    </w:p>
    <w:p w:rsidR="00077185" w:rsidRPr="00077185" w:rsidRDefault="00077185" w:rsidP="00077185">
      <w:pPr>
        <w:numPr>
          <w:ilvl w:val="1"/>
          <w:numId w:val="5"/>
        </w:numPr>
        <w:pBdr>
          <w:top w:val="single" w:sz="6" w:space="0" w:color="DDDDDD"/>
          <w:left w:val="single" w:sz="6" w:space="0" w:color="DDDDDD"/>
          <w:bottom w:val="single" w:sz="6" w:space="0" w:color="DDDDDD"/>
          <w:right w:val="single" w:sz="6" w:space="0" w:color="DDDDDD"/>
        </w:pBdr>
        <w:shd w:val="clear" w:color="auto" w:fill="FFFFFF"/>
        <w:spacing w:before="100" w:beforeAutospacing="1" w:after="419" w:line="419" w:lineRule="atLeast"/>
        <w:ind w:left="1524"/>
        <w:rPr>
          <w:ins w:id="123" w:author="Unknown"/>
          <w:rFonts w:ascii="Georgia" w:eastAsia="Times New Roman" w:hAnsi="Georgia" w:cs="Times New Roman"/>
          <w:color w:val="333333"/>
          <w:sz w:val="23"/>
          <w:szCs w:val="23"/>
        </w:rPr>
      </w:pPr>
      <w:r>
        <w:rPr>
          <w:rFonts w:ascii="Georgia" w:eastAsia="Times New Roman" w:hAnsi="Georgia" w:cs="Times New Roman"/>
          <w:noProof/>
          <w:color w:val="0066CC"/>
          <w:sz w:val="23"/>
          <w:szCs w:val="23"/>
        </w:rPr>
        <w:lastRenderedPageBreak/>
        <w:drawing>
          <wp:inline distT="0" distB="0" distL="0" distR="0">
            <wp:extent cx="574040" cy="574040"/>
            <wp:effectExtent l="19050" t="0" r="0" b="0"/>
            <wp:docPr id="19" name="Picture 19" descr="Essay on &quot;Importance of Women Education&quot; - SLC Notes">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ssay on &quot;Importance of Women Education&quot; - SLC Notes">
                      <a:hlinkClick r:id="rId75"/>
                    </pic:cNvPr>
                    <pic:cNvPicPr>
                      <a:picLocks noChangeAspect="1" noChangeArrowheads="1"/>
                    </pic:cNvPicPr>
                  </pic:nvPicPr>
                  <pic:blipFill>
                    <a:blip r:embed="rId76" cstate="print"/>
                    <a:srcRect/>
                    <a:stretch>
                      <a:fillRect/>
                    </a:stretch>
                  </pic:blipFill>
                  <pic:spPr bwMode="auto">
                    <a:xfrm>
                      <a:off x="0" y="0"/>
                      <a:ext cx="574040" cy="574040"/>
                    </a:xfrm>
                    <a:prstGeom prst="rect">
                      <a:avLst/>
                    </a:prstGeom>
                    <a:noFill/>
                    <a:ln w="9525">
                      <a:noFill/>
                      <a:miter lim="800000"/>
                      <a:headEnd/>
                      <a:tailEnd/>
                    </a:ln>
                  </pic:spPr>
                </pic:pic>
              </a:graphicData>
            </a:graphic>
          </wp:inline>
        </w:drawing>
      </w:r>
      <w:ins w:id="124" w:author="Unknown">
        <w:r w:rsidRPr="00077185">
          <w:rPr>
            <w:rFonts w:ascii="Georgia" w:eastAsia="Times New Roman" w:hAnsi="Georgia" w:cs="Times New Roman"/>
            <w:color w:val="333333"/>
            <w:sz w:val="23"/>
          </w:rPr>
          <w:fldChar w:fldCharType="begin"/>
        </w:r>
        <w:r w:rsidRPr="00077185">
          <w:rPr>
            <w:rFonts w:ascii="Georgia" w:eastAsia="Times New Roman" w:hAnsi="Georgia" w:cs="Times New Roman"/>
            <w:color w:val="333333"/>
            <w:sz w:val="23"/>
          </w:rPr>
          <w:instrText xml:space="preserve"> HYPERLINK "https://www.merospark.com/slc-notes/essay-on-importance-of-women-education/" </w:instrText>
        </w:r>
        <w:r w:rsidRPr="00077185">
          <w:rPr>
            <w:rFonts w:ascii="Georgia" w:eastAsia="Times New Roman" w:hAnsi="Georgia" w:cs="Times New Roman"/>
            <w:color w:val="333333"/>
            <w:sz w:val="23"/>
          </w:rPr>
          <w:fldChar w:fldCharType="separate"/>
        </w:r>
        <w:r w:rsidRPr="00077185">
          <w:rPr>
            <w:rFonts w:ascii="Georgia" w:eastAsia="Times New Roman" w:hAnsi="Georgia" w:cs="Times New Roman"/>
            <w:color w:val="0066CC"/>
            <w:sz w:val="23"/>
          </w:rPr>
          <w:t>Essay on “Importance of Women Education” –</w:t>
        </w:r>
        <w:r w:rsidRPr="00077185">
          <w:rPr>
            <w:rFonts w:ascii="Georgia" w:eastAsia="Times New Roman" w:hAnsi="Georgia" w:cs="Times New Roman"/>
            <w:color w:val="333333"/>
            <w:sz w:val="23"/>
          </w:rPr>
          <w:fldChar w:fldCharType="end"/>
        </w:r>
      </w:ins>
    </w:p>
    <w:p w:rsidR="00077185" w:rsidRPr="00077185" w:rsidRDefault="00077185" w:rsidP="00077185">
      <w:pPr>
        <w:numPr>
          <w:ilvl w:val="1"/>
          <w:numId w:val="5"/>
        </w:numPr>
        <w:pBdr>
          <w:top w:val="single" w:sz="6" w:space="0" w:color="DDDDDD"/>
          <w:left w:val="single" w:sz="6" w:space="0" w:color="DDDDDD"/>
          <w:bottom w:val="single" w:sz="6" w:space="0" w:color="DDDDDD"/>
          <w:right w:val="single" w:sz="6" w:space="0" w:color="DDDDDD"/>
        </w:pBdr>
        <w:shd w:val="clear" w:color="auto" w:fill="FFFFFF"/>
        <w:spacing w:before="100" w:beforeAutospacing="1" w:after="419" w:line="419" w:lineRule="atLeast"/>
        <w:ind w:left="1524"/>
        <w:rPr>
          <w:ins w:id="125" w:author="Unknown"/>
          <w:rFonts w:ascii="Georgia" w:eastAsia="Times New Roman" w:hAnsi="Georgia" w:cs="Times New Roman"/>
          <w:color w:val="333333"/>
          <w:sz w:val="23"/>
          <w:szCs w:val="23"/>
        </w:rPr>
      </w:pPr>
      <w:r>
        <w:rPr>
          <w:rFonts w:ascii="Georgia" w:eastAsia="Times New Roman" w:hAnsi="Georgia" w:cs="Times New Roman"/>
          <w:noProof/>
          <w:color w:val="0066CC"/>
          <w:sz w:val="23"/>
          <w:szCs w:val="23"/>
        </w:rPr>
        <w:drawing>
          <wp:inline distT="0" distB="0" distL="0" distR="0">
            <wp:extent cx="574040" cy="574040"/>
            <wp:effectExtent l="19050" t="0" r="0" b="0"/>
            <wp:docPr id="20" name="Picture 20" descr="Essay on &quot;National Unity&quot; | English Free Writing ">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ssay on &quot;National Unity&quot; | English Free Writing ">
                      <a:hlinkClick r:id="rId77"/>
                    </pic:cNvPr>
                    <pic:cNvPicPr>
                      <a:picLocks noChangeAspect="1" noChangeArrowheads="1"/>
                    </pic:cNvPicPr>
                  </pic:nvPicPr>
                  <pic:blipFill>
                    <a:blip r:embed="rId78" cstate="print"/>
                    <a:srcRect/>
                    <a:stretch>
                      <a:fillRect/>
                    </a:stretch>
                  </pic:blipFill>
                  <pic:spPr bwMode="auto">
                    <a:xfrm>
                      <a:off x="0" y="0"/>
                      <a:ext cx="574040" cy="574040"/>
                    </a:xfrm>
                    <a:prstGeom prst="rect">
                      <a:avLst/>
                    </a:prstGeom>
                    <a:noFill/>
                    <a:ln w="9525">
                      <a:noFill/>
                      <a:miter lim="800000"/>
                      <a:headEnd/>
                      <a:tailEnd/>
                    </a:ln>
                  </pic:spPr>
                </pic:pic>
              </a:graphicData>
            </a:graphic>
          </wp:inline>
        </w:drawing>
      </w:r>
      <w:ins w:id="126" w:author="Unknown">
        <w:r w:rsidRPr="00077185">
          <w:rPr>
            <w:rFonts w:ascii="Georgia" w:eastAsia="Times New Roman" w:hAnsi="Georgia" w:cs="Times New Roman"/>
            <w:color w:val="333333"/>
            <w:sz w:val="23"/>
          </w:rPr>
          <w:fldChar w:fldCharType="begin"/>
        </w:r>
        <w:r w:rsidRPr="00077185">
          <w:rPr>
            <w:rFonts w:ascii="Georgia" w:eastAsia="Times New Roman" w:hAnsi="Georgia" w:cs="Times New Roman"/>
            <w:color w:val="333333"/>
            <w:sz w:val="23"/>
          </w:rPr>
          <w:instrText xml:space="preserve"> HYPERLINK "https://www.merospark.com/hseb-notes/essay-on-national-unity/" </w:instrText>
        </w:r>
        <w:r w:rsidRPr="00077185">
          <w:rPr>
            <w:rFonts w:ascii="Georgia" w:eastAsia="Times New Roman" w:hAnsi="Georgia" w:cs="Times New Roman"/>
            <w:color w:val="333333"/>
            <w:sz w:val="23"/>
          </w:rPr>
          <w:fldChar w:fldCharType="separate"/>
        </w:r>
        <w:r w:rsidRPr="00077185">
          <w:rPr>
            <w:rFonts w:ascii="Georgia" w:eastAsia="Times New Roman" w:hAnsi="Georgia" w:cs="Times New Roman"/>
            <w:color w:val="0066CC"/>
            <w:sz w:val="23"/>
          </w:rPr>
          <w:t>Essay on “National Unity” | English Free Writing</w:t>
        </w:r>
        <w:r w:rsidRPr="00077185">
          <w:rPr>
            <w:rFonts w:ascii="Georgia" w:eastAsia="Times New Roman" w:hAnsi="Georgia" w:cs="Times New Roman"/>
            <w:color w:val="333333"/>
            <w:sz w:val="23"/>
          </w:rPr>
          <w:fldChar w:fldCharType="end"/>
        </w:r>
      </w:ins>
    </w:p>
    <w:p w:rsidR="00077185" w:rsidRPr="00077185" w:rsidRDefault="00077185" w:rsidP="00077185">
      <w:pPr>
        <w:shd w:val="clear" w:color="auto" w:fill="F5F4F0"/>
        <w:spacing w:before="335" w:after="335" w:line="536" w:lineRule="atLeast"/>
        <w:outlineLvl w:val="1"/>
        <w:rPr>
          <w:ins w:id="127" w:author="Unknown"/>
          <w:rFonts w:ascii="Georgia" w:eastAsia="Times New Roman" w:hAnsi="Georgia" w:cs="Times New Roman"/>
          <w:color w:val="333333"/>
          <w:sz w:val="27"/>
          <w:szCs w:val="27"/>
        </w:rPr>
      </w:pPr>
      <w:ins w:id="128" w:author="Unknown">
        <w:r w:rsidRPr="00077185">
          <w:rPr>
            <w:rFonts w:ascii="Georgia" w:eastAsia="Times New Roman" w:hAnsi="Georgia" w:cs="Times New Roman"/>
            <w:color w:val="333333"/>
            <w:sz w:val="27"/>
            <w:szCs w:val="27"/>
          </w:rPr>
          <w:t>Categories</w:t>
        </w:r>
      </w:ins>
    </w:p>
    <w:p w:rsidR="00077185" w:rsidRPr="00077185" w:rsidRDefault="00077185" w:rsidP="00077185">
      <w:pPr>
        <w:numPr>
          <w:ilvl w:val="0"/>
          <w:numId w:val="6"/>
        </w:numPr>
        <w:shd w:val="clear" w:color="auto" w:fill="F5F4F0"/>
        <w:spacing w:before="100" w:beforeAutospacing="1" w:after="84" w:line="419" w:lineRule="atLeast"/>
        <w:rPr>
          <w:ins w:id="129" w:author="Unknown"/>
          <w:rFonts w:ascii="Georgia" w:eastAsia="Times New Roman" w:hAnsi="Georgia" w:cs="Times New Roman"/>
          <w:color w:val="333333"/>
          <w:sz w:val="23"/>
          <w:szCs w:val="23"/>
        </w:rPr>
      </w:pPr>
      <w:ins w:id="130" w:author="Unknown">
        <w:r w:rsidRPr="00077185">
          <w:rPr>
            <w:rFonts w:ascii="Georgia" w:eastAsia="Times New Roman" w:hAnsi="Georgia" w:cs="Times New Roman"/>
            <w:color w:val="333333"/>
            <w:sz w:val="23"/>
            <w:szCs w:val="23"/>
          </w:rPr>
          <w:fldChar w:fldCharType="begin"/>
        </w:r>
        <w:r w:rsidRPr="00077185">
          <w:rPr>
            <w:rFonts w:ascii="Georgia" w:eastAsia="Times New Roman" w:hAnsi="Georgia" w:cs="Times New Roman"/>
            <w:color w:val="333333"/>
            <w:sz w:val="23"/>
            <w:szCs w:val="23"/>
          </w:rPr>
          <w:instrText xml:space="preserve"> HYPERLINK "https://www.merospark.com/category/bachelor-level/tribhuvan-university/b-sc-ag/" </w:instrText>
        </w:r>
        <w:r w:rsidRPr="00077185">
          <w:rPr>
            <w:rFonts w:ascii="Georgia" w:eastAsia="Times New Roman" w:hAnsi="Georgia" w:cs="Times New Roman"/>
            <w:color w:val="333333"/>
            <w:sz w:val="23"/>
            <w:szCs w:val="23"/>
          </w:rPr>
          <w:fldChar w:fldCharType="separate"/>
        </w:r>
        <w:r w:rsidRPr="00077185">
          <w:rPr>
            <w:rFonts w:ascii="Georgia" w:eastAsia="Times New Roman" w:hAnsi="Georgia" w:cs="Times New Roman"/>
            <w:color w:val="333333"/>
            <w:u w:val="single"/>
          </w:rPr>
          <w:t>B.Sc. Ag</w:t>
        </w:r>
        <w:r w:rsidRPr="00077185">
          <w:rPr>
            <w:rFonts w:ascii="Georgia" w:eastAsia="Times New Roman" w:hAnsi="Georgia" w:cs="Times New Roman"/>
            <w:color w:val="333333"/>
            <w:sz w:val="23"/>
            <w:szCs w:val="23"/>
          </w:rPr>
          <w:fldChar w:fldCharType="end"/>
        </w:r>
        <w:r w:rsidRPr="00077185">
          <w:rPr>
            <w:rFonts w:ascii="Georgia" w:eastAsia="Times New Roman" w:hAnsi="Georgia" w:cs="Times New Roman"/>
            <w:color w:val="333333"/>
            <w:sz w:val="23"/>
          </w:rPr>
          <w:t> </w:t>
        </w:r>
        <w:r w:rsidRPr="00077185">
          <w:rPr>
            <w:rFonts w:ascii="Georgia" w:eastAsia="Times New Roman" w:hAnsi="Georgia" w:cs="Times New Roman"/>
            <w:color w:val="333333"/>
            <w:sz w:val="23"/>
            <w:szCs w:val="23"/>
          </w:rPr>
          <w:t>(14)</w:t>
        </w:r>
      </w:ins>
    </w:p>
    <w:p w:rsidR="00077185" w:rsidRPr="00077185" w:rsidRDefault="00077185" w:rsidP="00077185">
      <w:pPr>
        <w:numPr>
          <w:ilvl w:val="0"/>
          <w:numId w:val="6"/>
        </w:numPr>
        <w:shd w:val="clear" w:color="auto" w:fill="F5F4F0"/>
        <w:spacing w:before="100" w:beforeAutospacing="1" w:after="84" w:line="419" w:lineRule="atLeast"/>
        <w:rPr>
          <w:ins w:id="131" w:author="Unknown"/>
          <w:rFonts w:ascii="Georgia" w:eastAsia="Times New Roman" w:hAnsi="Georgia" w:cs="Times New Roman"/>
          <w:color w:val="333333"/>
          <w:sz w:val="23"/>
          <w:szCs w:val="23"/>
        </w:rPr>
      </w:pPr>
      <w:ins w:id="132" w:author="Unknown">
        <w:r w:rsidRPr="00077185">
          <w:rPr>
            <w:rFonts w:ascii="Georgia" w:eastAsia="Times New Roman" w:hAnsi="Georgia" w:cs="Times New Roman"/>
            <w:color w:val="333333"/>
            <w:sz w:val="23"/>
            <w:szCs w:val="23"/>
          </w:rPr>
          <w:fldChar w:fldCharType="begin"/>
        </w:r>
        <w:r w:rsidRPr="00077185">
          <w:rPr>
            <w:rFonts w:ascii="Georgia" w:eastAsia="Times New Roman" w:hAnsi="Georgia" w:cs="Times New Roman"/>
            <w:color w:val="333333"/>
            <w:sz w:val="23"/>
            <w:szCs w:val="23"/>
          </w:rPr>
          <w:instrText xml:space="preserve"> HYPERLINK "https://www.merospark.com/category/bachelor-level/" </w:instrText>
        </w:r>
        <w:r w:rsidRPr="00077185">
          <w:rPr>
            <w:rFonts w:ascii="Georgia" w:eastAsia="Times New Roman" w:hAnsi="Georgia" w:cs="Times New Roman"/>
            <w:color w:val="333333"/>
            <w:sz w:val="23"/>
            <w:szCs w:val="23"/>
          </w:rPr>
          <w:fldChar w:fldCharType="separate"/>
        </w:r>
        <w:r w:rsidRPr="00077185">
          <w:rPr>
            <w:rFonts w:ascii="Georgia" w:eastAsia="Times New Roman" w:hAnsi="Georgia" w:cs="Times New Roman"/>
            <w:color w:val="333333"/>
            <w:u w:val="single"/>
          </w:rPr>
          <w:t>Bachelor Level</w:t>
        </w:r>
        <w:r w:rsidRPr="00077185">
          <w:rPr>
            <w:rFonts w:ascii="Georgia" w:eastAsia="Times New Roman" w:hAnsi="Georgia" w:cs="Times New Roman"/>
            <w:color w:val="333333"/>
            <w:sz w:val="23"/>
            <w:szCs w:val="23"/>
          </w:rPr>
          <w:fldChar w:fldCharType="end"/>
        </w:r>
        <w:r w:rsidRPr="00077185">
          <w:rPr>
            <w:rFonts w:ascii="Georgia" w:eastAsia="Times New Roman" w:hAnsi="Georgia" w:cs="Times New Roman"/>
            <w:color w:val="333333"/>
            <w:sz w:val="23"/>
          </w:rPr>
          <w:t> </w:t>
        </w:r>
        <w:r w:rsidRPr="00077185">
          <w:rPr>
            <w:rFonts w:ascii="Georgia" w:eastAsia="Times New Roman" w:hAnsi="Georgia" w:cs="Times New Roman"/>
            <w:color w:val="333333"/>
            <w:sz w:val="23"/>
            <w:szCs w:val="23"/>
          </w:rPr>
          <w:t>(296)</w:t>
        </w:r>
      </w:ins>
    </w:p>
    <w:p w:rsidR="00077185" w:rsidRPr="00077185" w:rsidRDefault="00077185" w:rsidP="00077185">
      <w:pPr>
        <w:numPr>
          <w:ilvl w:val="0"/>
          <w:numId w:val="6"/>
        </w:numPr>
        <w:shd w:val="clear" w:color="auto" w:fill="F5F4F0"/>
        <w:spacing w:before="100" w:beforeAutospacing="1" w:after="84" w:line="419" w:lineRule="atLeast"/>
        <w:rPr>
          <w:ins w:id="133" w:author="Unknown"/>
          <w:rFonts w:ascii="Georgia" w:eastAsia="Times New Roman" w:hAnsi="Georgia" w:cs="Times New Roman"/>
          <w:color w:val="333333"/>
          <w:sz w:val="23"/>
          <w:szCs w:val="23"/>
        </w:rPr>
      </w:pPr>
      <w:ins w:id="134" w:author="Unknown">
        <w:r w:rsidRPr="00077185">
          <w:rPr>
            <w:rFonts w:ascii="Georgia" w:eastAsia="Times New Roman" w:hAnsi="Georgia" w:cs="Times New Roman"/>
            <w:color w:val="333333"/>
            <w:sz w:val="23"/>
            <w:szCs w:val="23"/>
          </w:rPr>
          <w:fldChar w:fldCharType="begin"/>
        </w:r>
        <w:r w:rsidRPr="00077185">
          <w:rPr>
            <w:rFonts w:ascii="Georgia" w:eastAsia="Times New Roman" w:hAnsi="Georgia" w:cs="Times New Roman"/>
            <w:color w:val="333333"/>
            <w:sz w:val="23"/>
            <w:szCs w:val="23"/>
          </w:rPr>
          <w:instrText xml:space="preserve"> HYPERLINK "https://www.merospark.com/category/bachelor-level/bachelor-of-engineering-be/" </w:instrText>
        </w:r>
        <w:r w:rsidRPr="00077185">
          <w:rPr>
            <w:rFonts w:ascii="Georgia" w:eastAsia="Times New Roman" w:hAnsi="Georgia" w:cs="Times New Roman"/>
            <w:color w:val="333333"/>
            <w:sz w:val="23"/>
            <w:szCs w:val="23"/>
          </w:rPr>
          <w:fldChar w:fldCharType="separate"/>
        </w:r>
        <w:r w:rsidRPr="00077185">
          <w:rPr>
            <w:rFonts w:ascii="Georgia" w:eastAsia="Times New Roman" w:hAnsi="Georgia" w:cs="Times New Roman"/>
            <w:color w:val="333333"/>
            <w:u w:val="single"/>
          </w:rPr>
          <w:t>Bachelor of Engineering (BE)</w:t>
        </w:r>
        <w:r w:rsidRPr="00077185">
          <w:rPr>
            <w:rFonts w:ascii="Georgia" w:eastAsia="Times New Roman" w:hAnsi="Georgia" w:cs="Times New Roman"/>
            <w:color w:val="333333"/>
            <w:sz w:val="23"/>
            <w:szCs w:val="23"/>
          </w:rPr>
          <w:fldChar w:fldCharType="end"/>
        </w:r>
        <w:r w:rsidRPr="00077185">
          <w:rPr>
            <w:rFonts w:ascii="Georgia" w:eastAsia="Times New Roman" w:hAnsi="Georgia" w:cs="Times New Roman"/>
            <w:color w:val="333333"/>
            <w:sz w:val="23"/>
          </w:rPr>
          <w:t> </w:t>
        </w:r>
        <w:r w:rsidRPr="00077185">
          <w:rPr>
            <w:rFonts w:ascii="Georgia" w:eastAsia="Times New Roman" w:hAnsi="Georgia" w:cs="Times New Roman"/>
            <w:color w:val="333333"/>
            <w:sz w:val="23"/>
            <w:szCs w:val="23"/>
          </w:rPr>
          <w:t>(51)</w:t>
        </w:r>
      </w:ins>
    </w:p>
    <w:p w:rsidR="00077185" w:rsidRPr="00077185" w:rsidRDefault="00077185" w:rsidP="00077185">
      <w:pPr>
        <w:numPr>
          <w:ilvl w:val="0"/>
          <w:numId w:val="6"/>
        </w:numPr>
        <w:shd w:val="clear" w:color="auto" w:fill="F5F4F0"/>
        <w:spacing w:before="100" w:beforeAutospacing="1" w:after="84" w:line="419" w:lineRule="atLeast"/>
        <w:rPr>
          <w:ins w:id="135" w:author="Unknown"/>
          <w:rFonts w:ascii="Georgia" w:eastAsia="Times New Roman" w:hAnsi="Georgia" w:cs="Times New Roman"/>
          <w:color w:val="333333"/>
          <w:sz w:val="23"/>
          <w:szCs w:val="23"/>
        </w:rPr>
      </w:pPr>
      <w:ins w:id="136" w:author="Unknown">
        <w:r w:rsidRPr="00077185">
          <w:rPr>
            <w:rFonts w:ascii="Georgia" w:eastAsia="Times New Roman" w:hAnsi="Georgia" w:cs="Times New Roman"/>
            <w:color w:val="333333"/>
            <w:sz w:val="23"/>
            <w:szCs w:val="23"/>
          </w:rPr>
          <w:fldChar w:fldCharType="begin"/>
        </w:r>
        <w:r w:rsidRPr="00077185">
          <w:rPr>
            <w:rFonts w:ascii="Georgia" w:eastAsia="Times New Roman" w:hAnsi="Georgia" w:cs="Times New Roman"/>
            <w:color w:val="333333"/>
            <w:sz w:val="23"/>
            <w:szCs w:val="23"/>
          </w:rPr>
          <w:instrText xml:space="preserve"> HYPERLINK "https://www.merospark.com/category/hseb-notes/class-11/" </w:instrText>
        </w:r>
        <w:r w:rsidRPr="00077185">
          <w:rPr>
            <w:rFonts w:ascii="Georgia" w:eastAsia="Times New Roman" w:hAnsi="Georgia" w:cs="Times New Roman"/>
            <w:color w:val="333333"/>
            <w:sz w:val="23"/>
            <w:szCs w:val="23"/>
          </w:rPr>
          <w:fldChar w:fldCharType="separate"/>
        </w:r>
        <w:r w:rsidRPr="00077185">
          <w:rPr>
            <w:rFonts w:ascii="Georgia" w:eastAsia="Times New Roman" w:hAnsi="Georgia" w:cs="Times New Roman"/>
            <w:color w:val="333333"/>
            <w:u w:val="single"/>
          </w:rPr>
          <w:t>Class XI</w:t>
        </w:r>
        <w:r w:rsidRPr="00077185">
          <w:rPr>
            <w:rFonts w:ascii="Georgia" w:eastAsia="Times New Roman" w:hAnsi="Georgia" w:cs="Times New Roman"/>
            <w:color w:val="333333"/>
            <w:sz w:val="23"/>
            <w:szCs w:val="23"/>
          </w:rPr>
          <w:fldChar w:fldCharType="end"/>
        </w:r>
        <w:r w:rsidRPr="00077185">
          <w:rPr>
            <w:rFonts w:ascii="Georgia" w:eastAsia="Times New Roman" w:hAnsi="Georgia" w:cs="Times New Roman"/>
            <w:color w:val="333333"/>
            <w:sz w:val="23"/>
          </w:rPr>
          <w:t> </w:t>
        </w:r>
        <w:r w:rsidRPr="00077185">
          <w:rPr>
            <w:rFonts w:ascii="Georgia" w:eastAsia="Times New Roman" w:hAnsi="Georgia" w:cs="Times New Roman"/>
            <w:color w:val="333333"/>
            <w:sz w:val="23"/>
            <w:szCs w:val="23"/>
          </w:rPr>
          <w:t>(300)</w:t>
        </w:r>
      </w:ins>
    </w:p>
    <w:p w:rsidR="00077185" w:rsidRPr="00077185" w:rsidRDefault="00077185" w:rsidP="00077185">
      <w:pPr>
        <w:numPr>
          <w:ilvl w:val="0"/>
          <w:numId w:val="6"/>
        </w:numPr>
        <w:shd w:val="clear" w:color="auto" w:fill="F5F4F0"/>
        <w:spacing w:before="100" w:beforeAutospacing="1" w:after="84" w:line="419" w:lineRule="atLeast"/>
        <w:rPr>
          <w:ins w:id="137" w:author="Unknown"/>
          <w:rFonts w:ascii="Georgia" w:eastAsia="Times New Roman" w:hAnsi="Georgia" w:cs="Times New Roman"/>
          <w:color w:val="333333"/>
          <w:sz w:val="23"/>
          <w:szCs w:val="23"/>
        </w:rPr>
      </w:pPr>
      <w:ins w:id="138" w:author="Unknown">
        <w:r w:rsidRPr="00077185">
          <w:rPr>
            <w:rFonts w:ascii="Georgia" w:eastAsia="Times New Roman" w:hAnsi="Georgia" w:cs="Times New Roman"/>
            <w:color w:val="333333"/>
            <w:sz w:val="23"/>
            <w:szCs w:val="23"/>
          </w:rPr>
          <w:fldChar w:fldCharType="begin"/>
        </w:r>
        <w:r w:rsidRPr="00077185">
          <w:rPr>
            <w:rFonts w:ascii="Georgia" w:eastAsia="Times New Roman" w:hAnsi="Georgia" w:cs="Times New Roman"/>
            <w:color w:val="333333"/>
            <w:sz w:val="23"/>
            <w:szCs w:val="23"/>
          </w:rPr>
          <w:instrText xml:space="preserve"> HYPERLINK "https://www.merospark.com/category/hseb-notes/class-12/" </w:instrText>
        </w:r>
        <w:r w:rsidRPr="00077185">
          <w:rPr>
            <w:rFonts w:ascii="Georgia" w:eastAsia="Times New Roman" w:hAnsi="Georgia" w:cs="Times New Roman"/>
            <w:color w:val="333333"/>
            <w:sz w:val="23"/>
            <w:szCs w:val="23"/>
          </w:rPr>
          <w:fldChar w:fldCharType="separate"/>
        </w:r>
        <w:r w:rsidRPr="00077185">
          <w:rPr>
            <w:rFonts w:ascii="Georgia" w:eastAsia="Times New Roman" w:hAnsi="Georgia" w:cs="Times New Roman"/>
            <w:color w:val="333333"/>
            <w:u w:val="single"/>
          </w:rPr>
          <w:t>Class XII</w:t>
        </w:r>
        <w:r w:rsidRPr="00077185">
          <w:rPr>
            <w:rFonts w:ascii="Georgia" w:eastAsia="Times New Roman" w:hAnsi="Georgia" w:cs="Times New Roman"/>
            <w:color w:val="333333"/>
            <w:sz w:val="23"/>
            <w:szCs w:val="23"/>
          </w:rPr>
          <w:fldChar w:fldCharType="end"/>
        </w:r>
        <w:r w:rsidRPr="00077185">
          <w:rPr>
            <w:rFonts w:ascii="Georgia" w:eastAsia="Times New Roman" w:hAnsi="Georgia" w:cs="Times New Roman"/>
            <w:color w:val="333333"/>
            <w:sz w:val="23"/>
          </w:rPr>
          <w:t> </w:t>
        </w:r>
        <w:r w:rsidRPr="00077185">
          <w:rPr>
            <w:rFonts w:ascii="Georgia" w:eastAsia="Times New Roman" w:hAnsi="Georgia" w:cs="Times New Roman"/>
            <w:color w:val="333333"/>
            <w:sz w:val="23"/>
            <w:szCs w:val="23"/>
          </w:rPr>
          <w:t>(182)</w:t>
        </w:r>
      </w:ins>
    </w:p>
    <w:p w:rsidR="00077185" w:rsidRPr="00077185" w:rsidRDefault="00077185" w:rsidP="00077185">
      <w:pPr>
        <w:numPr>
          <w:ilvl w:val="0"/>
          <w:numId w:val="6"/>
        </w:numPr>
        <w:shd w:val="clear" w:color="auto" w:fill="F5F4F0"/>
        <w:spacing w:before="100" w:beforeAutospacing="1" w:after="84" w:line="419" w:lineRule="atLeast"/>
        <w:rPr>
          <w:ins w:id="139" w:author="Unknown"/>
          <w:rFonts w:ascii="Georgia" w:eastAsia="Times New Roman" w:hAnsi="Georgia" w:cs="Times New Roman"/>
          <w:color w:val="333333"/>
          <w:sz w:val="23"/>
          <w:szCs w:val="23"/>
        </w:rPr>
      </w:pPr>
      <w:ins w:id="140" w:author="Unknown">
        <w:r w:rsidRPr="00077185">
          <w:rPr>
            <w:rFonts w:ascii="Georgia" w:eastAsia="Times New Roman" w:hAnsi="Georgia" w:cs="Times New Roman"/>
            <w:color w:val="333333"/>
            <w:sz w:val="23"/>
            <w:szCs w:val="23"/>
          </w:rPr>
          <w:fldChar w:fldCharType="begin"/>
        </w:r>
        <w:r w:rsidRPr="00077185">
          <w:rPr>
            <w:rFonts w:ascii="Georgia" w:eastAsia="Times New Roman" w:hAnsi="Georgia" w:cs="Times New Roman"/>
            <w:color w:val="333333"/>
            <w:sz w:val="23"/>
            <w:szCs w:val="23"/>
          </w:rPr>
          <w:instrText xml:space="preserve"> HYPERLINK "https://www.merospark.com/category/ctevt/" </w:instrText>
        </w:r>
        <w:r w:rsidRPr="00077185">
          <w:rPr>
            <w:rFonts w:ascii="Georgia" w:eastAsia="Times New Roman" w:hAnsi="Georgia" w:cs="Times New Roman"/>
            <w:color w:val="333333"/>
            <w:sz w:val="23"/>
            <w:szCs w:val="23"/>
          </w:rPr>
          <w:fldChar w:fldCharType="separate"/>
        </w:r>
        <w:r w:rsidRPr="00077185">
          <w:rPr>
            <w:rFonts w:ascii="Georgia" w:eastAsia="Times New Roman" w:hAnsi="Georgia" w:cs="Times New Roman"/>
            <w:color w:val="333333"/>
            <w:u w:val="single"/>
          </w:rPr>
          <w:t>CTEVT</w:t>
        </w:r>
        <w:r w:rsidRPr="00077185">
          <w:rPr>
            <w:rFonts w:ascii="Georgia" w:eastAsia="Times New Roman" w:hAnsi="Georgia" w:cs="Times New Roman"/>
            <w:color w:val="333333"/>
            <w:sz w:val="23"/>
            <w:szCs w:val="23"/>
          </w:rPr>
          <w:fldChar w:fldCharType="end"/>
        </w:r>
        <w:r w:rsidRPr="00077185">
          <w:rPr>
            <w:rFonts w:ascii="Georgia" w:eastAsia="Times New Roman" w:hAnsi="Georgia" w:cs="Times New Roman"/>
            <w:color w:val="333333"/>
            <w:sz w:val="23"/>
          </w:rPr>
          <w:t> </w:t>
        </w:r>
        <w:r w:rsidRPr="00077185">
          <w:rPr>
            <w:rFonts w:ascii="Georgia" w:eastAsia="Times New Roman" w:hAnsi="Georgia" w:cs="Times New Roman"/>
            <w:color w:val="333333"/>
            <w:sz w:val="23"/>
            <w:szCs w:val="23"/>
          </w:rPr>
          <w:t>(10)</w:t>
        </w:r>
      </w:ins>
    </w:p>
    <w:p w:rsidR="00077185" w:rsidRPr="00077185" w:rsidRDefault="00077185" w:rsidP="00077185">
      <w:pPr>
        <w:numPr>
          <w:ilvl w:val="0"/>
          <w:numId w:val="6"/>
        </w:numPr>
        <w:shd w:val="clear" w:color="auto" w:fill="F5F4F0"/>
        <w:spacing w:before="100" w:beforeAutospacing="1" w:after="84" w:line="419" w:lineRule="atLeast"/>
        <w:rPr>
          <w:ins w:id="141" w:author="Unknown"/>
          <w:rFonts w:ascii="Georgia" w:eastAsia="Times New Roman" w:hAnsi="Georgia" w:cs="Times New Roman"/>
          <w:color w:val="333333"/>
          <w:sz w:val="23"/>
          <w:szCs w:val="23"/>
        </w:rPr>
      </w:pPr>
      <w:ins w:id="142" w:author="Unknown">
        <w:r w:rsidRPr="00077185">
          <w:rPr>
            <w:rFonts w:ascii="Georgia" w:eastAsia="Times New Roman" w:hAnsi="Georgia" w:cs="Times New Roman"/>
            <w:color w:val="333333"/>
            <w:sz w:val="23"/>
            <w:szCs w:val="23"/>
          </w:rPr>
          <w:fldChar w:fldCharType="begin"/>
        </w:r>
        <w:r w:rsidRPr="00077185">
          <w:rPr>
            <w:rFonts w:ascii="Georgia" w:eastAsia="Times New Roman" w:hAnsi="Georgia" w:cs="Times New Roman"/>
            <w:color w:val="333333"/>
            <w:sz w:val="23"/>
            <w:szCs w:val="23"/>
          </w:rPr>
          <w:instrText xml:space="preserve"> HYPERLINK "https://www.merospark.com/category/downloads/" </w:instrText>
        </w:r>
        <w:r w:rsidRPr="00077185">
          <w:rPr>
            <w:rFonts w:ascii="Georgia" w:eastAsia="Times New Roman" w:hAnsi="Georgia" w:cs="Times New Roman"/>
            <w:color w:val="333333"/>
            <w:sz w:val="23"/>
            <w:szCs w:val="23"/>
          </w:rPr>
          <w:fldChar w:fldCharType="separate"/>
        </w:r>
        <w:r w:rsidRPr="00077185">
          <w:rPr>
            <w:rFonts w:ascii="Georgia" w:eastAsia="Times New Roman" w:hAnsi="Georgia" w:cs="Times New Roman"/>
            <w:color w:val="333333"/>
            <w:u w:val="single"/>
          </w:rPr>
          <w:t>Downloads</w:t>
        </w:r>
        <w:r w:rsidRPr="00077185">
          <w:rPr>
            <w:rFonts w:ascii="Georgia" w:eastAsia="Times New Roman" w:hAnsi="Georgia" w:cs="Times New Roman"/>
            <w:color w:val="333333"/>
            <w:sz w:val="23"/>
            <w:szCs w:val="23"/>
          </w:rPr>
          <w:fldChar w:fldCharType="end"/>
        </w:r>
        <w:r w:rsidRPr="00077185">
          <w:rPr>
            <w:rFonts w:ascii="Georgia" w:eastAsia="Times New Roman" w:hAnsi="Georgia" w:cs="Times New Roman"/>
            <w:color w:val="333333"/>
            <w:sz w:val="23"/>
          </w:rPr>
          <w:t> </w:t>
        </w:r>
        <w:r w:rsidRPr="00077185">
          <w:rPr>
            <w:rFonts w:ascii="Georgia" w:eastAsia="Times New Roman" w:hAnsi="Georgia" w:cs="Times New Roman"/>
            <w:color w:val="333333"/>
            <w:sz w:val="23"/>
            <w:szCs w:val="23"/>
          </w:rPr>
          <w:t>(30)</w:t>
        </w:r>
      </w:ins>
    </w:p>
    <w:p w:rsidR="00077185" w:rsidRPr="00077185" w:rsidRDefault="00077185" w:rsidP="00077185">
      <w:pPr>
        <w:numPr>
          <w:ilvl w:val="0"/>
          <w:numId w:val="6"/>
        </w:numPr>
        <w:shd w:val="clear" w:color="auto" w:fill="F5F4F0"/>
        <w:spacing w:before="100" w:beforeAutospacing="1" w:after="84" w:line="419" w:lineRule="atLeast"/>
        <w:rPr>
          <w:ins w:id="143" w:author="Unknown"/>
          <w:rFonts w:ascii="Georgia" w:eastAsia="Times New Roman" w:hAnsi="Georgia" w:cs="Times New Roman"/>
          <w:color w:val="333333"/>
          <w:sz w:val="23"/>
          <w:szCs w:val="23"/>
        </w:rPr>
      </w:pPr>
      <w:ins w:id="144" w:author="Unknown">
        <w:r w:rsidRPr="00077185">
          <w:rPr>
            <w:rFonts w:ascii="Georgia" w:eastAsia="Times New Roman" w:hAnsi="Georgia" w:cs="Times New Roman"/>
            <w:color w:val="333333"/>
            <w:sz w:val="23"/>
            <w:szCs w:val="23"/>
          </w:rPr>
          <w:fldChar w:fldCharType="begin"/>
        </w:r>
        <w:r w:rsidRPr="00077185">
          <w:rPr>
            <w:rFonts w:ascii="Georgia" w:eastAsia="Times New Roman" w:hAnsi="Georgia" w:cs="Times New Roman"/>
            <w:color w:val="333333"/>
            <w:sz w:val="23"/>
            <w:szCs w:val="23"/>
          </w:rPr>
          <w:instrText xml:space="preserve"> HYPERLINK "https://www.merospark.com/category/entrance-exam/" </w:instrText>
        </w:r>
        <w:r w:rsidRPr="00077185">
          <w:rPr>
            <w:rFonts w:ascii="Georgia" w:eastAsia="Times New Roman" w:hAnsi="Georgia" w:cs="Times New Roman"/>
            <w:color w:val="333333"/>
            <w:sz w:val="23"/>
            <w:szCs w:val="23"/>
          </w:rPr>
          <w:fldChar w:fldCharType="separate"/>
        </w:r>
        <w:r w:rsidRPr="00077185">
          <w:rPr>
            <w:rFonts w:ascii="Georgia" w:eastAsia="Times New Roman" w:hAnsi="Georgia" w:cs="Times New Roman"/>
            <w:color w:val="333333"/>
            <w:u w:val="single"/>
          </w:rPr>
          <w:t>Entrance Exam</w:t>
        </w:r>
        <w:r w:rsidRPr="00077185">
          <w:rPr>
            <w:rFonts w:ascii="Georgia" w:eastAsia="Times New Roman" w:hAnsi="Georgia" w:cs="Times New Roman"/>
            <w:color w:val="333333"/>
            <w:sz w:val="23"/>
            <w:szCs w:val="23"/>
          </w:rPr>
          <w:fldChar w:fldCharType="end"/>
        </w:r>
        <w:r w:rsidRPr="00077185">
          <w:rPr>
            <w:rFonts w:ascii="Georgia" w:eastAsia="Times New Roman" w:hAnsi="Georgia" w:cs="Times New Roman"/>
            <w:color w:val="333333"/>
            <w:sz w:val="23"/>
          </w:rPr>
          <w:t> </w:t>
        </w:r>
        <w:r w:rsidRPr="00077185">
          <w:rPr>
            <w:rFonts w:ascii="Georgia" w:eastAsia="Times New Roman" w:hAnsi="Georgia" w:cs="Times New Roman"/>
            <w:color w:val="333333"/>
            <w:sz w:val="23"/>
            <w:szCs w:val="23"/>
          </w:rPr>
          <w:t>(7)</w:t>
        </w:r>
      </w:ins>
    </w:p>
    <w:p w:rsidR="00077185" w:rsidRPr="00077185" w:rsidRDefault="00077185" w:rsidP="00077185">
      <w:pPr>
        <w:numPr>
          <w:ilvl w:val="0"/>
          <w:numId w:val="6"/>
        </w:numPr>
        <w:shd w:val="clear" w:color="auto" w:fill="F5F4F0"/>
        <w:spacing w:before="100" w:beforeAutospacing="1" w:after="84" w:line="419" w:lineRule="atLeast"/>
        <w:rPr>
          <w:ins w:id="145" w:author="Unknown"/>
          <w:rFonts w:ascii="Georgia" w:eastAsia="Times New Roman" w:hAnsi="Georgia" w:cs="Times New Roman"/>
          <w:color w:val="333333"/>
          <w:sz w:val="23"/>
          <w:szCs w:val="23"/>
        </w:rPr>
      </w:pPr>
      <w:ins w:id="146" w:author="Unknown">
        <w:r w:rsidRPr="00077185">
          <w:rPr>
            <w:rFonts w:ascii="Georgia" w:eastAsia="Times New Roman" w:hAnsi="Georgia" w:cs="Times New Roman"/>
            <w:color w:val="333333"/>
            <w:sz w:val="23"/>
            <w:szCs w:val="23"/>
          </w:rPr>
          <w:fldChar w:fldCharType="begin"/>
        </w:r>
        <w:r w:rsidRPr="00077185">
          <w:rPr>
            <w:rFonts w:ascii="Georgia" w:eastAsia="Times New Roman" w:hAnsi="Georgia" w:cs="Times New Roman"/>
            <w:color w:val="333333"/>
            <w:sz w:val="23"/>
            <w:szCs w:val="23"/>
          </w:rPr>
          <w:instrText xml:space="preserve"> HYPERLINK "https://www.merospark.com/category/essay/" </w:instrText>
        </w:r>
        <w:r w:rsidRPr="00077185">
          <w:rPr>
            <w:rFonts w:ascii="Georgia" w:eastAsia="Times New Roman" w:hAnsi="Georgia" w:cs="Times New Roman"/>
            <w:color w:val="333333"/>
            <w:sz w:val="23"/>
            <w:szCs w:val="23"/>
          </w:rPr>
          <w:fldChar w:fldCharType="separate"/>
        </w:r>
        <w:r w:rsidRPr="00077185">
          <w:rPr>
            <w:rFonts w:ascii="Georgia" w:eastAsia="Times New Roman" w:hAnsi="Georgia" w:cs="Times New Roman"/>
            <w:color w:val="333333"/>
            <w:u w:val="single"/>
          </w:rPr>
          <w:t>Essay</w:t>
        </w:r>
        <w:r w:rsidRPr="00077185">
          <w:rPr>
            <w:rFonts w:ascii="Georgia" w:eastAsia="Times New Roman" w:hAnsi="Georgia" w:cs="Times New Roman"/>
            <w:color w:val="333333"/>
            <w:sz w:val="23"/>
            <w:szCs w:val="23"/>
          </w:rPr>
          <w:fldChar w:fldCharType="end"/>
        </w:r>
        <w:r w:rsidRPr="00077185">
          <w:rPr>
            <w:rFonts w:ascii="Georgia" w:eastAsia="Times New Roman" w:hAnsi="Georgia" w:cs="Times New Roman"/>
            <w:color w:val="333333"/>
            <w:sz w:val="23"/>
          </w:rPr>
          <w:t> </w:t>
        </w:r>
        <w:r w:rsidRPr="00077185">
          <w:rPr>
            <w:rFonts w:ascii="Georgia" w:eastAsia="Times New Roman" w:hAnsi="Georgia" w:cs="Times New Roman"/>
            <w:color w:val="333333"/>
            <w:sz w:val="23"/>
            <w:szCs w:val="23"/>
          </w:rPr>
          <w:t>(24)</w:t>
        </w:r>
      </w:ins>
    </w:p>
    <w:p w:rsidR="00077185" w:rsidRPr="00077185" w:rsidRDefault="00077185" w:rsidP="00077185">
      <w:pPr>
        <w:numPr>
          <w:ilvl w:val="0"/>
          <w:numId w:val="6"/>
        </w:numPr>
        <w:shd w:val="clear" w:color="auto" w:fill="F5F4F0"/>
        <w:spacing w:before="100" w:beforeAutospacing="1" w:after="84" w:line="419" w:lineRule="atLeast"/>
        <w:rPr>
          <w:ins w:id="147" w:author="Unknown"/>
          <w:rFonts w:ascii="Georgia" w:eastAsia="Times New Roman" w:hAnsi="Georgia" w:cs="Times New Roman"/>
          <w:color w:val="333333"/>
          <w:sz w:val="23"/>
          <w:szCs w:val="23"/>
        </w:rPr>
      </w:pPr>
      <w:ins w:id="148" w:author="Unknown">
        <w:r w:rsidRPr="00077185">
          <w:rPr>
            <w:rFonts w:ascii="Georgia" w:eastAsia="Times New Roman" w:hAnsi="Georgia" w:cs="Times New Roman"/>
            <w:color w:val="333333"/>
            <w:sz w:val="23"/>
            <w:szCs w:val="23"/>
          </w:rPr>
          <w:fldChar w:fldCharType="begin"/>
        </w:r>
        <w:r w:rsidRPr="00077185">
          <w:rPr>
            <w:rFonts w:ascii="Georgia" w:eastAsia="Times New Roman" w:hAnsi="Georgia" w:cs="Times New Roman"/>
            <w:color w:val="333333"/>
            <w:sz w:val="23"/>
            <w:szCs w:val="23"/>
          </w:rPr>
          <w:instrText xml:space="preserve"> HYPERLINK "https://www.merospark.com/category/hseb-notes/" </w:instrText>
        </w:r>
        <w:r w:rsidRPr="00077185">
          <w:rPr>
            <w:rFonts w:ascii="Georgia" w:eastAsia="Times New Roman" w:hAnsi="Georgia" w:cs="Times New Roman"/>
            <w:color w:val="333333"/>
            <w:sz w:val="23"/>
            <w:szCs w:val="23"/>
          </w:rPr>
          <w:fldChar w:fldCharType="separate"/>
        </w:r>
        <w:r w:rsidRPr="00077185">
          <w:rPr>
            <w:rFonts w:ascii="Georgia" w:eastAsia="Times New Roman" w:hAnsi="Georgia" w:cs="Times New Roman"/>
            <w:color w:val="333333"/>
            <w:u w:val="single"/>
          </w:rPr>
          <w:t>HSEB Notes</w:t>
        </w:r>
        <w:r w:rsidRPr="00077185">
          <w:rPr>
            <w:rFonts w:ascii="Georgia" w:eastAsia="Times New Roman" w:hAnsi="Georgia" w:cs="Times New Roman"/>
            <w:color w:val="333333"/>
            <w:sz w:val="23"/>
            <w:szCs w:val="23"/>
          </w:rPr>
          <w:fldChar w:fldCharType="end"/>
        </w:r>
        <w:r w:rsidRPr="00077185">
          <w:rPr>
            <w:rFonts w:ascii="Georgia" w:eastAsia="Times New Roman" w:hAnsi="Georgia" w:cs="Times New Roman"/>
            <w:color w:val="333333"/>
            <w:sz w:val="23"/>
          </w:rPr>
          <w:t> </w:t>
        </w:r>
        <w:r w:rsidRPr="00077185">
          <w:rPr>
            <w:rFonts w:ascii="Georgia" w:eastAsia="Times New Roman" w:hAnsi="Georgia" w:cs="Times New Roman"/>
            <w:color w:val="333333"/>
            <w:sz w:val="23"/>
            <w:szCs w:val="23"/>
          </w:rPr>
          <w:t>(485)</w:t>
        </w:r>
      </w:ins>
    </w:p>
    <w:p w:rsidR="00077185" w:rsidRPr="00077185" w:rsidRDefault="00077185" w:rsidP="00077185">
      <w:pPr>
        <w:numPr>
          <w:ilvl w:val="0"/>
          <w:numId w:val="6"/>
        </w:numPr>
        <w:shd w:val="clear" w:color="auto" w:fill="F5F4F0"/>
        <w:spacing w:before="100" w:beforeAutospacing="1" w:after="84" w:line="419" w:lineRule="atLeast"/>
        <w:rPr>
          <w:ins w:id="149" w:author="Unknown"/>
          <w:rFonts w:ascii="Georgia" w:eastAsia="Times New Roman" w:hAnsi="Georgia" w:cs="Times New Roman"/>
          <w:color w:val="333333"/>
          <w:sz w:val="23"/>
          <w:szCs w:val="23"/>
        </w:rPr>
      </w:pPr>
      <w:ins w:id="150" w:author="Unknown">
        <w:r w:rsidRPr="00077185">
          <w:rPr>
            <w:rFonts w:ascii="Georgia" w:eastAsia="Times New Roman" w:hAnsi="Georgia" w:cs="Times New Roman"/>
            <w:color w:val="333333"/>
            <w:sz w:val="23"/>
            <w:szCs w:val="23"/>
          </w:rPr>
          <w:fldChar w:fldCharType="begin"/>
        </w:r>
        <w:r w:rsidRPr="00077185">
          <w:rPr>
            <w:rFonts w:ascii="Georgia" w:eastAsia="Times New Roman" w:hAnsi="Georgia" w:cs="Times New Roman"/>
            <w:color w:val="333333"/>
            <w:sz w:val="23"/>
            <w:szCs w:val="23"/>
          </w:rPr>
          <w:instrText xml:space="preserve"> HYPERLINK "https://www.merospark.com/category/nepali-medium-notes/" </w:instrText>
        </w:r>
        <w:r w:rsidRPr="00077185">
          <w:rPr>
            <w:rFonts w:ascii="Georgia" w:eastAsia="Times New Roman" w:hAnsi="Georgia" w:cs="Times New Roman"/>
            <w:color w:val="333333"/>
            <w:sz w:val="23"/>
            <w:szCs w:val="23"/>
          </w:rPr>
          <w:fldChar w:fldCharType="separate"/>
        </w:r>
        <w:r w:rsidRPr="00077185">
          <w:rPr>
            <w:rFonts w:ascii="Georgia" w:eastAsia="Times New Roman" w:hAnsi="Georgia" w:cs="Times New Roman"/>
            <w:color w:val="333333"/>
            <w:u w:val="single"/>
          </w:rPr>
          <w:t>Nepali Medium Notes</w:t>
        </w:r>
        <w:r w:rsidRPr="00077185">
          <w:rPr>
            <w:rFonts w:ascii="Georgia" w:eastAsia="Times New Roman" w:hAnsi="Georgia" w:cs="Times New Roman"/>
            <w:color w:val="333333"/>
            <w:sz w:val="23"/>
            <w:szCs w:val="23"/>
          </w:rPr>
          <w:fldChar w:fldCharType="end"/>
        </w:r>
        <w:r w:rsidRPr="00077185">
          <w:rPr>
            <w:rFonts w:ascii="Georgia" w:eastAsia="Times New Roman" w:hAnsi="Georgia" w:cs="Times New Roman"/>
            <w:color w:val="333333"/>
            <w:sz w:val="23"/>
          </w:rPr>
          <w:t> </w:t>
        </w:r>
        <w:r w:rsidRPr="00077185">
          <w:rPr>
            <w:rFonts w:ascii="Georgia" w:eastAsia="Times New Roman" w:hAnsi="Georgia" w:cs="Times New Roman"/>
            <w:color w:val="333333"/>
            <w:sz w:val="23"/>
            <w:szCs w:val="23"/>
          </w:rPr>
          <w:t>(10)</w:t>
        </w:r>
      </w:ins>
    </w:p>
    <w:p w:rsidR="00077185" w:rsidRPr="00077185" w:rsidRDefault="00077185" w:rsidP="00077185">
      <w:pPr>
        <w:numPr>
          <w:ilvl w:val="0"/>
          <w:numId w:val="6"/>
        </w:numPr>
        <w:shd w:val="clear" w:color="auto" w:fill="F5F4F0"/>
        <w:spacing w:before="100" w:beforeAutospacing="1" w:after="84" w:line="419" w:lineRule="atLeast"/>
        <w:rPr>
          <w:ins w:id="151" w:author="Unknown"/>
          <w:rFonts w:ascii="Georgia" w:eastAsia="Times New Roman" w:hAnsi="Georgia" w:cs="Times New Roman"/>
          <w:color w:val="333333"/>
          <w:sz w:val="23"/>
          <w:szCs w:val="23"/>
        </w:rPr>
      </w:pPr>
      <w:ins w:id="152" w:author="Unknown">
        <w:r w:rsidRPr="00077185">
          <w:rPr>
            <w:rFonts w:ascii="Georgia" w:eastAsia="Times New Roman" w:hAnsi="Georgia" w:cs="Times New Roman"/>
            <w:color w:val="333333"/>
            <w:sz w:val="23"/>
            <w:szCs w:val="23"/>
          </w:rPr>
          <w:fldChar w:fldCharType="begin"/>
        </w:r>
        <w:r w:rsidRPr="00077185">
          <w:rPr>
            <w:rFonts w:ascii="Georgia" w:eastAsia="Times New Roman" w:hAnsi="Georgia" w:cs="Times New Roman"/>
            <w:color w:val="333333"/>
            <w:sz w:val="23"/>
            <w:szCs w:val="23"/>
          </w:rPr>
          <w:instrText xml:space="preserve"> HYPERLINK "https://www.merospark.com/category/bachelor-level/pokhara-university/" </w:instrText>
        </w:r>
        <w:r w:rsidRPr="00077185">
          <w:rPr>
            <w:rFonts w:ascii="Georgia" w:eastAsia="Times New Roman" w:hAnsi="Georgia" w:cs="Times New Roman"/>
            <w:color w:val="333333"/>
            <w:sz w:val="23"/>
            <w:szCs w:val="23"/>
          </w:rPr>
          <w:fldChar w:fldCharType="separate"/>
        </w:r>
        <w:r w:rsidRPr="00077185">
          <w:rPr>
            <w:rFonts w:ascii="Georgia" w:eastAsia="Times New Roman" w:hAnsi="Georgia" w:cs="Times New Roman"/>
            <w:color w:val="333333"/>
            <w:u w:val="single"/>
          </w:rPr>
          <w:t>Pokhara University</w:t>
        </w:r>
        <w:r w:rsidRPr="00077185">
          <w:rPr>
            <w:rFonts w:ascii="Georgia" w:eastAsia="Times New Roman" w:hAnsi="Georgia" w:cs="Times New Roman"/>
            <w:color w:val="333333"/>
            <w:sz w:val="23"/>
            <w:szCs w:val="23"/>
          </w:rPr>
          <w:fldChar w:fldCharType="end"/>
        </w:r>
        <w:r w:rsidRPr="00077185">
          <w:rPr>
            <w:rFonts w:ascii="Georgia" w:eastAsia="Times New Roman" w:hAnsi="Georgia" w:cs="Times New Roman"/>
            <w:color w:val="333333"/>
            <w:sz w:val="23"/>
          </w:rPr>
          <w:t> </w:t>
        </w:r>
        <w:r w:rsidRPr="00077185">
          <w:rPr>
            <w:rFonts w:ascii="Georgia" w:eastAsia="Times New Roman" w:hAnsi="Georgia" w:cs="Times New Roman"/>
            <w:color w:val="333333"/>
            <w:sz w:val="23"/>
            <w:szCs w:val="23"/>
          </w:rPr>
          <w:t>(97)</w:t>
        </w:r>
      </w:ins>
    </w:p>
    <w:p w:rsidR="00077185" w:rsidRPr="00077185" w:rsidRDefault="00077185" w:rsidP="00077185">
      <w:pPr>
        <w:numPr>
          <w:ilvl w:val="0"/>
          <w:numId w:val="6"/>
        </w:numPr>
        <w:shd w:val="clear" w:color="auto" w:fill="F5F4F0"/>
        <w:spacing w:before="100" w:beforeAutospacing="1" w:after="84" w:line="419" w:lineRule="atLeast"/>
        <w:rPr>
          <w:ins w:id="153" w:author="Unknown"/>
          <w:rFonts w:ascii="Georgia" w:eastAsia="Times New Roman" w:hAnsi="Georgia" w:cs="Times New Roman"/>
          <w:color w:val="333333"/>
          <w:sz w:val="23"/>
          <w:szCs w:val="23"/>
        </w:rPr>
      </w:pPr>
      <w:ins w:id="154" w:author="Unknown">
        <w:r w:rsidRPr="00077185">
          <w:rPr>
            <w:rFonts w:ascii="Georgia" w:eastAsia="Times New Roman" w:hAnsi="Georgia" w:cs="Times New Roman"/>
            <w:color w:val="333333"/>
            <w:sz w:val="23"/>
            <w:szCs w:val="23"/>
          </w:rPr>
          <w:fldChar w:fldCharType="begin"/>
        </w:r>
        <w:r w:rsidRPr="00077185">
          <w:rPr>
            <w:rFonts w:ascii="Georgia" w:eastAsia="Times New Roman" w:hAnsi="Georgia" w:cs="Times New Roman"/>
            <w:color w:val="333333"/>
            <w:sz w:val="23"/>
            <w:szCs w:val="23"/>
          </w:rPr>
          <w:instrText xml:space="preserve"> HYPERLINK "https://www.merospark.com/category/practical-exam/" </w:instrText>
        </w:r>
        <w:r w:rsidRPr="00077185">
          <w:rPr>
            <w:rFonts w:ascii="Georgia" w:eastAsia="Times New Roman" w:hAnsi="Georgia" w:cs="Times New Roman"/>
            <w:color w:val="333333"/>
            <w:sz w:val="23"/>
            <w:szCs w:val="23"/>
          </w:rPr>
          <w:fldChar w:fldCharType="separate"/>
        </w:r>
        <w:r w:rsidRPr="00077185">
          <w:rPr>
            <w:rFonts w:ascii="Georgia" w:eastAsia="Times New Roman" w:hAnsi="Georgia" w:cs="Times New Roman"/>
            <w:color w:val="333333"/>
            <w:u w:val="single"/>
          </w:rPr>
          <w:t>Practical Exam</w:t>
        </w:r>
        <w:r w:rsidRPr="00077185">
          <w:rPr>
            <w:rFonts w:ascii="Georgia" w:eastAsia="Times New Roman" w:hAnsi="Georgia" w:cs="Times New Roman"/>
            <w:color w:val="333333"/>
            <w:sz w:val="23"/>
            <w:szCs w:val="23"/>
          </w:rPr>
          <w:fldChar w:fldCharType="end"/>
        </w:r>
        <w:r w:rsidRPr="00077185">
          <w:rPr>
            <w:rFonts w:ascii="Georgia" w:eastAsia="Times New Roman" w:hAnsi="Georgia" w:cs="Times New Roman"/>
            <w:color w:val="333333"/>
            <w:sz w:val="23"/>
          </w:rPr>
          <w:t> </w:t>
        </w:r>
        <w:r w:rsidRPr="00077185">
          <w:rPr>
            <w:rFonts w:ascii="Georgia" w:eastAsia="Times New Roman" w:hAnsi="Georgia" w:cs="Times New Roman"/>
            <w:color w:val="333333"/>
            <w:sz w:val="23"/>
            <w:szCs w:val="23"/>
          </w:rPr>
          <w:t>(20)</w:t>
        </w:r>
      </w:ins>
    </w:p>
    <w:p w:rsidR="00077185" w:rsidRPr="00077185" w:rsidRDefault="00077185" w:rsidP="00077185">
      <w:pPr>
        <w:numPr>
          <w:ilvl w:val="0"/>
          <w:numId w:val="6"/>
        </w:numPr>
        <w:shd w:val="clear" w:color="auto" w:fill="F5F4F0"/>
        <w:spacing w:before="100" w:beforeAutospacing="1" w:after="84" w:line="419" w:lineRule="atLeast"/>
        <w:rPr>
          <w:ins w:id="155" w:author="Unknown"/>
          <w:rFonts w:ascii="Georgia" w:eastAsia="Times New Roman" w:hAnsi="Georgia" w:cs="Times New Roman"/>
          <w:color w:val="333333"/>
          <w:sz w:val="23"/>
          <w:szCs w:val="23"/>
        </w:rPr>
      </w:pPr>
      <w:ins w:id="156" w:author="Unknown">
        <w:r w:rsidRPr="00077185">
          <w:rPr>
            <w:rFonts w:ascii="Georgia" w:eastAsia="Times New Roman" w:hAnsi="Georgia" w:cs="Times New Roman"/>
            <w:color w:val="333333"/>
            <w:sz w:val="23"/>
            <w:szCs w:val="23"/>
          </w:rPr>
          <w:fldChar w:fldCharType="begin"/>
        </w:r>
        <w:r w:rsidRPr="00077185">
          <w:rPr>
            <w:rFonts w:ascii="Georgia" w:eastAsia="Times New Roman" w:hAnsi="Georgia" w:cs="Times New Roman"/>
            <w:color w:val="333333"/>
            <w:sz w:val="23"/>
            <w:szCs w:val="23"/>
          </w:rPr>
          <w:instrText xml:space="preserve"> HYPERLINK "https://www.merospark.com/category/slc-notes/" </w:instrText>
        </w:r>
        <w:r w:rsidRPr="00077185">
          <w:rPr>
            <w:rFonts w:ascii="Georgia" w:eastAsia="Times New Roman" w:hAnsi="Georgia" w:cs="Times New Roman"/>
            <w:color w:val="333333"/>
            <w:sz w:val="23"/>
            <w:szCs w:val="23"/>
          </w:rPr>
          <w:fldChar w:fldCharType="separate"/>
        </w:r>
        <w:r w:rsidRPr="00077185">
          <w:rPr>
            <w:rFonts w:ascii="Georgia" w:eastAsia="Times New Roman" w:hAnsi="Georgia" w:cs="Times New Roman"/>
            <w:color w:val="333333"/>
            <w:u w:val="single"/>
          </w:rPr>
          <w:t>SLC Notes</w:t>
        </w:r>
        <w:r w:rsidRPr="00077185">
          <w:rPr>
            <w:rFonts w:ascii="Georgia" w:eastAsia="Times New Roman" w:hAnsi="Georgia" w:cs="Times New Roman"/>
            <w:color w:val="333333"/>
            <w:sz w:val="23"/>
            <w:szCs w:val="23"/>
          </w:rPr>
          <w:fldChar w:fldCharType="end"/>
        </w:r>
        <w:r w:rsidRPr="00077185">
          <w:rPr>
            <w:rFonts w:ascii="Georgia" w:eastAsia="Times New Roman" w:hAnsi="Georgia" w:cs="Times New Roman"/>
            <w:color w:val="333333"/>
            <w:sz w:val="23"/>
          </w:rPr>
          <w:t> </w:t>
        </w:r>
        <w:r w:rsidRPr="00077185">
          <w:rPr>
            <w:rFonts w:ascii="Georgia" w:eastAsia="Times New Roman" w:hAnsi="Georgia" w:cs="Times New Roman"/>
            <w:color w:val="333333"/>
            <w:sz w:val="23"/>
            <w:szCs w:val="23"/>
          </w:rPr>
          <w:t>(42)</w:t>
        </w:r>
      </w:ins>
    </w:p>
    <w:p w:rsidR="00077185" w:rsidRPr="00077185" w:rsidRDefault="00077185" w:rsidP="00077185">
      <w:pPr>
        <w:numPr>
          <w:ilvl w:val="0"/>
          <w:numId w:val="6"/>
        </w:numPr>
        <w:shd w:val="clear" w:color="auto" w:fill="F5F4F0"/>
        <w:spacing w:before="100" w:beforeAutospacing="1" w:after="84" w:line="419" w:lineRule="atLeast"/>
        <w:rPr>
          <w:ins w:id="157" w:author="Unknown"/>
          <w:rFonts w:ascii="Georgia" w:eastAsia="Times New Roman" w:hAnsi="Georgia" w:cs="Times New Roman"/>
          <w:color w:val="333333"/>
          <w:sz w:val="23"/>
          <w:szCs w:val="23"/>
        </w:rPr>
      </w:pPr>
      <w:ins w:id="158" w:author="Unknown">
        <w:r w:rsidRPr="00077185">
          <w:rPr>
            <w:rFonts w:ascii="Georgia" w:eastAsia="Times New Roman" w:hAnsi="Georgia" w:cs="Times New Roman"/>
            <w:color w:val="333333"/>
            <w:sz w:val="23"/>
            <w:szCs w:val="23"/>
          </w:rPr>
          <w:fldChar w:fldCharType="begin"/>
        </w:r>
        <w:r w:rsidRPr="00077185">
          <w:rPr>
            <w:rFonts w:ascii="Georgia" w:eastAsia="Times New Roman" w:hAnsi="Georgia" w:cs="Times New Roman"/>
            <w:color w:val="333333"/>
            <w:sz w:val="23"/>
            <w:szCs w:val="23"/>
          </w:rPr>
          <w:instrText xml:space="preserve"> HYPERLINK "https://www.merospark.com/category/bachelor-level/tribhuvan-university/" </w:instrText>
        </w:r>
        <w:r w:rsidRPr="00077185">
          <w:rPr>
            <w:rFonts w:ascii="Georgia" w:eastAsia="Times New Roman" w:hAnsi="Georgia" w:cs="Times New Roman"/>
            <w:color w:val="333333"/>
            <w:sz w:val="23"/>
            <w:szCs w:val="23"/>
          </w:rPr>
          <w:fldChar w:fldCharType="separate"/>
        </w:r>
        <w:r w:rsidRPr="00077185">
          <w:rPr>
            <w:rFonts w:ascii="Georgia" w:eastAsia="Times New Roman" w:hAnsi="Georgia" w:cs="Times New Roman"/>
            <w:color w:val="333333"/>
            <w:u w:val="single"/>
          </w:rPr>
          <w:t>Tribhuvan University</w:t>
        </w:r>
        <w:r w:rsidRPr="00077185">
          <w:rPr>
            <w:rFonts w:ascii="Georgia" w:eastAsia="Times New Roman" w:hAnsi="Georgia" w:cs="Times New Roman"/>
            <w:color w:val="333333"/>
            <w:sz w:val="23"/>
            <w:szCs w:val="23"/>
          </w:rPr>
          <w:fldChar w:fldCharType="end"/>
        </w:r>
        <w:r w:rsidRPr="00077185">
          <w:rPr>
            <w:rFonts w:ascii="Georgia" w:eastAsia="Times New Roman" w:hAnsi="Georgia" w:cs="Times New Roman"/>
            <w:color w:val="333333"/>
            <w:sz w:val="23"/>
          </w:rPr>
          <w:t> </w:t>
        </w:r>
        <w:r w:rsidRPr="00077185">
          <w:rPr>
            <w:rFonts w:ascii="Georgia" w:eastAsia="Times New Roman" w:hAnsi="Georgia" w:cs="Times New Roman"/>
            <w:color w:val="333333"/>
            <w:sz w:val="23"/>
            <w:szCs w:val="23"/>
          </w:rPr>
          <w:t>(197)</w:t>
        </w:r>
      </w:ins>
    </w:p>
    <w:p w:rsidR="00077185" w:rsidRPr="00077185" w:rsidRDefault="00077185" w:rsidP="00077185">
      <w:pPr>
        <w:numPr>
          <w:ilvl w:val="0"/>
          <w:numId w:val="6"/>
        </w:numPr>
        <w:shd w:val="clear" w:color="auto" w:fill="F5F4F0"/>
        <w:spacing w:before="100" w:beforeAutospacing="1" w:after="84" w:line="419" w:lineRule="atLeast"/>
        <w:rPr>
          <w:ins w:id="159" w:author="Unknown"/>
          <w:rFonts w:ascii="Georgia" w:eastAsia="Times New Roman" w:hAnsi="Georgia" w:cs="Times New Roman"/>
          <w:color w:val="333333"/>
          <w:sz w:val="23"/>
          <w:szCs w:val="23"/>
        </w:rPr>
      </w:pPr>
      <w:ins w:id="160" w:author="Unknown">
        <w:r w:rsidRPr="00077185">
          <w:rPr>
            <w:rFonts w:ascii="Georgia" w:eastAsia="Times New Roman" w:hAnsi="Georgia" w:cs="Times New Roman"/>
            <w:color w:val="333333"/>
            <w:sz w:val="23"/>
            <w:szCs w:val="23"/>
          </w:rPr>
          <w:fldChar w:fldCharType="begin"/>
        </w:r>
        <w:r w:rsidRPr="00077185">
          <w:rPr>
            <w:rFonts w:ascii="Georgia" w:eastAsia="Times New Roman" w:hAnsi="Georgia" w:cs="Times New Roman"/>
            <w:color w:val="333333"/>
            <w:sz w:val="23"/>
            <w:szCs w:val="23"/>
          </w:rPr>
          <w:instrText xml:space="preserve"> HYPERLINK "https://www.merospark.com/category/practical-exam/viva-voice/" </w:instrText>
        </w:r>
        <w:r w:rsidRPr="00077185">
          <w:rPr>
            <w:rFonts w:ascii="Georgia" w:eastAsia="Times New Roman" w:hAnsi="Georgia" w:cs="Times New Roman"/>
            <w:color w:val="333333"/>
            <w:sz w:val="23"/>
            <w:szCs w:val="23"/>
          </w:rPr>
          <w:fldChar w:fldCharType="separate"/>
        </w:r>
        <w:r w:rsidRPr="00077185">
          <w:rPr>
            <w:rFonts w:ascii="Georgia" w:eastAsia="Times New Roman" w:hAnsi="Georgia" w:cs="Times New Roman"/>
            <w:color w:val="333333"/>
            <w:u w:val="single"/>
          </w:rPr>
          <w:t>Viva Voice</w:t>
        </w:r>
        <w:r w:rsidRPr="00077185">
          <w:rPr>
            <w:rFonts w:ascii="Georgia" w:eastAsia="Times New Roman" w:hAnsi="Georgia" w:cs="Times New Roman"/>
            <w:color w:val="333333"/>
            <w:sz w:val="23"/>
            <w:szCs w:val="23"/>
          </w:rPr>
          <w:fldChar w:fldCharType="end"/>
        </w:r>
        <w:r w:rsidRPr="00077185">
          <w:rPr>
            <w:rFonts w:ascii="Georgia" w:eastAsia="Times New Roman" w:hAnsi="Georgia" w:cs="Times New Roman"/>
            <w:color w:val="333333"/>
            <w:sz w:val="23"/>
          </w:rPr>
          <w:t> </w:t>
        </w:r>
        <w:r w:rsidRPr="00077185">
          <w:rPr>
            <w:rFonts w:ascii="Georgia" w:eastAsia="Times New Roman" w:hAnsi="Georgia" w:cs="Times New Roman"/>
            <w:color w:val="333333"/>
            <w:sz w:val="23"/>
            <w:szCs w:val="23"/>
          </w:rPr>
          <w:t>(19)</w:t>
        </w:r>
      </w:ins>
    </w:p>
    <w:p w:rsidR="00077185" w:rsidRPr="00077185" w:rsidRDefault="00077185" w:rsidP="00077185">
      <w:pPr>
        <w:shd w:val="clear" w:color="auto" w:fill="F5F4F0"/>
        <w:spacing w:before="335" w:after="335" w:line="536" w:lineRule="atLeast"/>
        <w:outlineLvl w:val="1"/>
        <w:rPr>
          <w:ins w:id="161" w:author="Unknown"/>
          <w:rFonts w:ascii="Georgia" w:eastAsia="Times New Roman" w:hAnsi="Georgia" w:cs="Times New Roman"/>
          <w:color w:val="333333"/>
          <w:sz w:val="27"/>
          <w:szCs w:val="27"/>
        </w:rPr>
      </w:pPr>
      <w:ins w:id="162" w:author="Unknown">
        <w:r w:rsidRPr="00077185">
          <w:rPr>
            <w:rFonts w:ascii="Georgia" w:eastAsia="Times New Roman" w:hAnsi="Georgia" w:cs="Times New Roman"/>
            <w:color w:val="333333"/>
            <w:sz w:val="27"/>
            <w:szCs w:val="27"/>
          </w:rPr>
          <w:t>Tags</w:t>
        </w:r>
      </w:ins>
    </w:p>
    <w:p w:rsidR="00077185" w:rsidRPr="00077185" w:rsidRDefault="00077185" w:rsidP="00077185">
      <w:pPr>
        <w:shd w:val="clear" w:color="auto" w:fill="F5F4F0"/>
        <w:spacing w:line="419" w:lineRule="atLeast"/>
        <w:rPr>
          <w:ins w:id="163" w:author="Unknown"/>
          <w:rFonts w:ascii="source sans pro" w:eastAsia="Times New Roman" w:hAnsi="source sans pro" w:cs="Times New Roman"/>
          <w:color w:val="555555"/>
          <w:sz w:val="30"/>
          <w:szCs w:val="30"/>
        </w:rPr>
      </w:pPr>
      <w:ins w:id="164" w:author="Unknown">
        <w:r w:rsidRPr="00077185">
          <w:rPr>
            <w:rFonts w:ascii="source sans pro" w:eastAsia="Times New Roman" w:hAnsi="source sans pro" w:cs="Times New Roman"/>
            <w:color w:val="555555"/>
            <w:sz w:val="30"/>
            <w:szCs w:val="30"/>
          </w:rPr>
          <w:lastRenderedPageBreak/>
          <w:fldChar w:fldCharType="begin"/>
        </w:r>
        <w:r w:rsidRPr="00077185">
          <w:rPr>
            <w:rFonts w:ascii="source sans pro" w:eastAsia="Times New Roman" w:hAnsi="source sans pro" w:cs="Times New Roman"/>
            <w:color w:val="555555"/>
            <w:sz w:val="30"/>
            <w:szCs w:val="30"/>
          </w:rPr>
          <w:instrText xml:space="preserve"> HYPERLINK "https://www.merospark.com/tag/b-sc-ag-2/" \o "16 topics" </w:instrText>
        </w:r>
        <w:r w:rsidRPr="00077185">
          <w:rPr>
            <w:rFonts w:ascii="source sans pro" w:eastAsia="Times New Roman" w:hAnsi="source sans pro" w:cs="Times New Roman"/>
            <w:color w:val="555555"/>
            <w:sz w:val="30"/>
            <w:szCs w:val="30"/>
          </w:rPr>
          <w:fldChar w:fldCharType="separate"/>
        </w:r>
        <w:r w:rsidRPr="00077185">
          <w:rPr>
            <w:rFonts w:ascii="source sans pro" w:eastAsia="Times New Roman" w:hAnsi="source sans pro" w:cs="Times New Roman"/>
            <w:color w:val="222222"/>
            <w:sz w:val="21"/>
            <w:u w:val="single"/>
          </w:rPr>
          <w:t>B.Sc. Ag.</w:t>
        </w:r>
        <w:r w:rsidRPr="00077185">
          <w:rPr>
            <w:rFonts w:ascii="source sans pro" w:eastAsia="Times New Roman" w:hAnsi="source sans pro" w:cs="Times New Roman"/>
            <w:color w:val="555555"/>
            <w:sz w:val="30"/>
            <w:szCs w:val="30"/>
          </w:rPr>
          <w:fldChar w:fldCharType="end"/>
        </w:r>
        <w:r w:rsidRPr="00077185">
          <w:rPr>
            <w:rFonts w:ascii="source sans pro" w:eastAsia="Times New Roman" w:hAnsi="source sans pro" w:cs="Times New Roman"/>
            <w:color w:val="555555"/>
            <w:sz w:val="30"/>
          </w:rPr>
          <w:t> </w:t>
        </w:r>
        <w:r w:rsidRPr="00077185">
          <w:rPr>
            <w:rFonts w:ascii="source sans pro" w:eastAsia="Times New Roman" w:hAnsi="source sans pro" w:cs="Times New Roman"/>
            <w:color w:val="555555"/>
            <w:sz w:val="30"/>
            <w:szCs w:val="30"/>
          </w:rPr>
          <w:fldChar w:fldCharType="begin"/>
        </w:r>
        <w:r w:rsidRPr="00077185">
          <w:rPr>
            <w:rFonts w:ascii="source sans pro" w:eastAsia="Times New Roman" w:hAnsi="source sans pro" w:cs="Times New Roman"/>
            <w:color w:val="555555"/>
            <w:sz w:val="30"/>
            <w:szCs w:val="30"/>
          </w:rPr>
          <w:instrText xml:space="preserve"> HYPERLINK "https://www.merospark.com/tag/ba/" \o "48 topics" </w:instrText>
        </w:r>
        <w:r w:rsidRPr="00077185">
          <w:rPr>
            <w:rFonts w:ascii="source sans pro" w:eastAsia="Times New Roman" w:hAnsi="source sans pro" w:cs="Times New Roman"/>
            <w:color w:val="555555"/>
            <w:sz w:val="30"/>
            <w:szCs w:val="30"/>
          </w:rPr>
          <w:fldChar w:fldCharType="separate"/>
        </w:r>
        <w:r w:rsidRPr="00077185">
          <w:rPr>
            <w:rFonts w:ascii="source sans pro" w:eastAsia="Times New Roman" w:hAnsi="source sans pro" w:cs="Times New Roman"/>
            <w:color w:val="222222"/>
            <w:u w:val="single"/>
          </w:rPr>
          <w:t>BA</w:t>
        </w:r>
        <w:r w:rsidRPr="00077185">
          <w:rPr>
            <w:rFonts w:ascii="source sans pro" w:eastAsia="Times New Roman" w:hAnsi="source sans pro" w:cs="Times New Roman"/>
            <w:color w:val="555555"/>
            <w:sz w:val="30"/>
            <w:szCs w:val="30"/>
          </w:rPr>
          <w:fldChar w:fldCharType="end"/>
        </w:r>
        <w:r w:rsidRPr="00077185">
          <w:rPr>
            <w:rFonts w:ascii="source sans pro" w:eastAsia="Times New Roman" w:hAnsi="source sans pro" w:cs="Times New Roman"/>
            <w:color w:val="555555"/>
            <w:sz w:val="30"/>
          </w:rPr>
          <w:t> </w:t>
        </w:r>
        <w:r w:rsidRPr="00077185">
          <w:rPr>
            <w:rFonts w:ascii="source sans pro" w:eastAsia="Times New Roman" w:hAnsi="source sans pro" w:cs="Times New Roman"/>
            <w:color w:val="555555"/>
            <w:sz w:val="30"/>
            <w:szCs w:val="30"/>
          </w:rPr>
          <w:fldChar w:fldCharType="begin"/>
        </w:r>
        <w:r w:rsidRPr="00077185">
          <w:rPr>
            <w:rFonts w:ascii="source sans pro" w:eastAsia="Times New Roman" w:hAnsi="source sans pro" w:cs="Times New Roman"/>
            <w:color w:val="555555"/>
            <w:sz w:val="30"/>
            <w:szCs w:val="30"/>
          </w:rPr>
          <w:instrText xml:space="preserve"> HYPERLINK "https://www.merospark.com/tag/bba/" \o "56 topics" </w:instrText>
        </w:r>
        <w:r w:rsidRPr="00077185">
          <w:rPr>
            <w:rFonts w:ascii="source sans pro" w:eastAsia="Times New Roman" w:hAnsi="source sans pro" w:cs="Times New Roman"/>
            <w:color w:val="555555"/>
            <w:sz w:val="30"/>
            <w:szCs w:val="30"/>
          </w:rPr>
          <w:fldChar w:fldCharType="separate"/>
        </w:r>
        <w:r w:rsidRPr="00077185">
          <w:rPr>
            <w:rFonts w:ascii="source sans pro" w:eastAsia="Times New Roman" w:hAnsi="source sans pro" w:cs="Times New Roman"/>
            <w:color w:val="222222"/>
            <w:u w:val="single"/>
          </w:rPr>
          <w:t>BBA</w:t>
        </w:r>
        <w:r w:rsidRPr="00077185">
          <w:rPr>
            <w:rFonts w:ascii="source sans pro" w:eastAsia="Times New Roman" w:hAnsi="source sans pro" w:cs="Times New Roman"/>
            <w:color w:val="555555"/>
            <w:sz w:val="30"/>
            <w:szCs w:val="30"/>
          </w:rPr>
          <w:fldChar w:fldCharType="end"/>
        </w:r>
        <w:r w:rsidRPr="00077185">
          <w:rPr>
            <w:rFonts w:ascii="source sans pro" w:eastAsia="Times New Roman" w:hAnsi="source sans pro" w:cs="Times New Roman"/>
            <w:color w:val="555555"/>
            <w:sz w:val="30"/>
          </w:rPr>
          <w:t> </w:t>
        </w:r>
        <w:r w:rsidRPr="00077185">
          <w:rPr>
            <w:rFonts w:ascii="source sans pro" w:eastAsia="Times New Roman" w:hAnsi="source sans pro" w:cs="Times New Roman"/>
            <w:color w:val="555555"/>
            <w:sz w:val="30"/>
            <w:szCs w:val="30"/>
          </w:rPr>
          <w:fldChar w:fldCharType="begin"/>
        </w:r>
        <w:r w:rsidRPr="00077185">
          <w:rPr>
            <w:rFonts w:ascii="source sans pro" w:eastAsia="Times New Roman" w:hAnsi="source sans pro" w:cs="Times New Roman"/>
            <w:color w:val="555555"/>
            <w:sz w:val="30"/>
            <w:szCs w:val="30"/>
          </w:rPr>
          <w:instrText xml:space="preserve"> HYPERLINK "https://www.merospark.com/tag/bbs/" \o "80 topics" </w:instrText>
        </w:r>
        <w:r w:rsidRPr="00077185">
          <w:rPr>
            <w:rFonts w:ascii="source sans pro" w:eastAsia="Times New Roman" w:hAnsi="source sans pro" w:cs="Times New Roman"/>
            <w:color w:val="555555"/>
            <w:sz w:val="30"/>
            <w:szCs w:val="30"/>
          </w:rPr>
          <w:fldChar w:fldCharType="separate"/>
        </w:r>
        <w:r w:rsidRPr="00077185">
          <w:rPr>
            <w:rFonts w:ascii="source sans pro" w:eastAsia="Times New Roman" w:hAnsi="source sans pro" w:cs="Times New Roman"/>
            <w:color w:val="222222"/>
            <w:sz w:val="23"/>
            <w:u w:val="single"/>
          </w:rPr>
          <w:t>BBS</w:t>
        </w:r>
        <w:r w:rsidRPr="00077185">
          <w:rPr>
            <w:rFonts w:ascii="source sans pro" w:eastAsia="Times New Roman" w:hAnsi="source sans pro" w:cs="Times New Roman"/>
            <w:color w:val="555555"/>
            <w:sz w:val="30"/>
            <w:szCs w:val="30"/>
          </w:rPr>
          <w:fldChar w:fldCharType="end"/>
        </w:r>
        <w:r w:rsidRPr="00077185">
          <w:rPr>
            <w:rFonts w:ascii="source sans pro" w:eastAsia="Times New Roman" w:hAnsi="source sans pro" w:cs="Times New Roman"/>
            <w:color w:val="555555"/>
            <w:sz w:val="30"/>
          </w:rPr>
          <w:t> </w:t>
        </w:r>
        <w:r w:rsidRPr="00077185">
          <w:rPr>
            <w:rFonts w:ascii="source sans pro" w:eastAsia="Times New Roman" w:hAnsi="source sans pro" w:cs="Times New Roman"/>
            <w:color w:val="555555"/>
            <w:sz w:val="30"/>
            <w:szCs w:val="30"/>
          </w:rPr>
          <w:fldChar w:fldCharType="begin"/>
        </w:r>
        <w:r w:rsidRPr="00077185">
          <w:rPr>
            <w:rFonts w:ascii="source sans pro" w:eastAsia="Times New Roman" w:hAnsi="source sans pro" w:cs="Times New Roman"/>
            <w:color w:val="555555"/>
            <w:sz w:val="30"/>
            <w:szCs w:val="30"/>
          </w:rPr>
          <w:instrText xml:space="preserve"> HYPERLINK "https://www.merospark.com/tag/bbs-first-year/" \o "62 topics" </w:instrText>
        </w:r>
        <w:r w:rsidRPr="00077185">
          <w:rPr>
            <w:rFonts w:ascii="source sans pro" w:eastAsia="Times New Roman" w:hAnsi="source sans pro" w:cs="Times New Roman"/>
            <w:color w:val="555555"/>
            <w:sz w:val="30"/>
            <w:szCs w:val="30"/>
          </w:rPr>
          <w:fldChar w:fldCharType="separate"/>
        </w:r>
        <w:r w:rsidRPr="00077185">
          <w:rPr>
            <w:rFonts w:ascii="source sans pro" w:eastAsia="Times New Roman" w:hAnsi="source sans pro" w:cs="Times New Roman"/>
            <w:color w:val="222222"/>
            <w:u w:val="single"/>
          </w:rPr>
          <w:t>BBS First Year</w:t>
        </w:r>
        <w:r w:rsidRPr="00077185">
          <w:rPr>
            <w:rFonts w:ascii="source sans pro" w:eastAsia="Times New Roman" w:hAnsi="source sans pro" w:cs="Times New Roman"/>
            <w:color w:val="555555"/>
            <w:sz w:val="30"/>
            <w:szCs w:val="30"/>
          </w:rPr>
          <w:fldChar w:fldCharType="end"/>
        </w:r>
        <w:r w:rsidRPr="00077185">
          <w:rPr>
            <w:rFonts w:ascii="source sans pro" w:eastAsia="Times New Roman" w:hAnsi="source sans pro" w:cs="Times New Roman"/>
            <w:color w:val="555555"/>
            <w:sz w:val="30"/>
          </w:rPr>
          <w:t> </w:t>
        </w:r>
        <w:r w:rsidRPr="00077185">
          <w:rPr>
            <w:rFonts w:ascii="source sans pro" w:eastAsia="Times New Roman" w:hAnsi="source sans pro" w:cs="Times New Roman"/>
            <w:color w:val="555555"/>
            <w:sz w:val="30"/>
            <w:szCs w:val="30"/>
          </w:rPr>
          <w:fldChar w:fldCharType="begin"/>
        </w:r>
        <w:r w:rsidRPr="00077185">
          <w:rPr>
            <w:rFonts w:ascii="source sans pro" w:eastAsia="Times New Roman" w:hAnsi="source sans pro" w:cs="Times New Roman"/>
            <w:color w:val="555555"/>
            <w:sz w:val="30"/>
            <w:szCs w:val="30"/>
          </w:rPr>
          <w:instrText xml:space="preserve"> HYPERLINK "https://www.merospark.com/tag/bbs-question-papers/" \o "14 topics" </w:instrText>
        </w:r>
        <w:r w:rsidRPr="00077185">
          <w:rPr>
            <w:rFonts w:ascii="source sans pro" w:eastAsia="Times New Roman" w:hAnsi="source sans pro" w:cs="Times New Roman"/>
            <w:color w:val="555555"/>
            <w:sz w:val="30"/>
            <w:szCs w:val="30"/>
          </w:rPr>
          <w:fldChar w:fldCharType="separate"/>
        </w:r>
        <w:r w:rsidRPr="00077185">
          <w:rPr>
            <w:rFonts w:ascii="source sans pro" w:eastAsia="Times New Roman" w:hAnsi="source sans pro" w:cs="Times New Roman"/>
            <w:color w:val="222222"/>
            <w:sz w:val="20"/>
            <w:u w:val="single"/>
          </w:rPr>
          <w:t>BBS Question Papers</w:t>
        </w:r>
        <w:r w:rsidRPr="00077185">
          <w:rPr>
            <w:rFonts w:ascii="source sans pro" w:eastAsia="Times New Roman" w:hAnsi="source sans pro" w:cs="Times New Roman"/>
            <w:color w:val="555555"/>
            <w:sz w:val="30"/>
            <w:szCs w:val="30"/>
          </w:rPr>
          <w:fldChar w:fldCharType="end"/>
        </w:r>
        <w:r w:rsidRPr="00077185">
          <w:rPr>
            <w:rFonts w:ascii="source sans pro" w:eastAsia="Times New Roman" w:hAnsi="source sans pro" w:cs="Times New Roman"/>
            <w:color w:val="555555"/>
            <w:sz w:val="30"/>
            <w:szCs w:val="30"/>
          </w:rPr>
          <w:fldChar w:fldCharType="begin"/>
        </w:r>
        <w:r w:rsidRPr="00077185">
          <w:rPr>
            <w:rFonts w:ascii="source sans pro" w:eastAsia="Times New Roman" w:hAnsi="source sans pro" w:cs="Times New Roman"/>
            <w:color w:val="555555"/>
            <w:sz w:val="30"/>
            <w:szCs w:val="30"/>
          </w:rPr>
          <w:instrText xml:space="preserve"> HYPERLINK "https://www.merospark.com/tag/be-question-paper/" \o "51 topics" </w:instrText>
        </w:r>
        <w:r w:rsidRPr="00077185">
          <w:rPr>
            <w:rFonts w:ascii="source sans pro" w:eastAsia="Times New Roman" w:hAnsi="source sans pro" w:cs="Times New Roman"/>
            <w:color w:val="555555"/>
            <w:sz w:val="30"/>
            <w:szCs w:val="30"/>
          </w:rPr>
          <w:fldChar w:fldCharType="separate"/>
        </w:r>
        <w:r w:rsidRPr="00077185">
          <w:rPr>
            <w:rFonts w:ascii="source sans pro" w:eastAsia="Times New Roman" w:hAnsi="source sans pro" w:cs="Times New Roman"/>
            <w:color w:val="222222"/>
            <w:u w:val="single"/>
          </w:rPr>
          <w:t>BE Question Paper</w:t>
        </w:r>
        <w:r w:rsidRPr="00077185">
          <w:rPr>
            <w:rFonts w:ascii="source sans pro" w:eastAsia="Times New Roman" w:hAnsi="source sans pro" w:cs="Times New Roman"/>
            <w:color w:val="555555"/>
            <w:sz w:val="30"/>
            <w:szCs w:val="30"/>
          </w:rPr>
          <w:fldChar w:fldCharType="end"/>
        </w:r>
        <w:r w:rsidRPr="00077185">
          <w:rPr>
            <w:rFonts w:ascii="source sans pro" w:eastAsia="Times New Roman" w:hAnsi="source sans pro" w:cs="Times New Roman"/>
            <w:color w:val="555555"/>
            <w:sz w:val="30"/>
          </w:rPr>
          <w:t> </w:t>
        </w:r>
        <w:r w:rsidRPr="00077185">
          <w:rPr>
            <w:rFonts w:ascii="source sans pro" w:eastAsia="Times New Roman" w:hAnsi="source sans pro" w:cs="Times New Roman"/>
            <w:color w:val="555555"/>
            <w:sz w:val="30"/>
            <w:szCs w:val="30"/>
          </w:rPr>
          <w:fldChar w:fldCharType="begin"/>
        </w:r>
        <w:r w:rsidRPr="00077185">
          <w:rPr>
            <w:rFonts w:ascii="source sans pro" w:eastAsia="Times New Roman" w:hAnsi="source sans pro" w:cs="Times New Roman"/>
            <w:color w:val="555555"/>
            <w:sz w:val="30"/>
            <w:szCs w:val="30"/>
          </w:rPr>
          <w:instrText xml:space="preserve"> HYPERLINK "https://www.merospark.com/tag/bim/" \o "55 topics" </w:instrText>
        </w:r>
        <w:r w:rsidRPr="00077185">
          <w:rPr>
            <w:rFonts w:ascii="source sans pro" w:eastAsia="Times New Roman" w:hAnsi="source sans pro" w:cs="Times New Roman"/>
            <w:color w:val="555555"/>
            <w:sz w:val="30"/>
            <w:szCs w:val="30"/>
          </w:rPr>
          <w:fldChar w:fldCharType="separate"/>
        </w:r>
        <w:r w:rsidRPr="00077185">
          <w:rPr>
            <w:rFonts w:ascii="source sans pro" w:eastAsia="Times New Roman" w:hAnsi="source sans pro" w:cs="Times New Roman"/>
            <w:color w:val="222222"/>
            <w:u w:val="single"/>
          </w:rPr>
          <w:t>BIM</w:t>
        </w:r>
        <w:r w:rsidRPr="00077185">
          <w:rPr>
            <w:rFonts w:ascii="source sans pro" w:eastAsia="Times New Roman" w:hAnsi="source sans pro" w:cs="Times New Roman"/>
            <w:color w:val="555555"/>
            <w:sz w:val="30"/>
            <w:szCs w:val="30"/>
          </w:rPr>
          <w:fldChar w:fldCharType="end"/>
        </w:r>
        <w:r w:rsidRPr="00077185">
          <w:rPr>
            <w:rFonts w:ascii="source sans pro" w:eastAsia="Times New Roman" w:hAnsi="source sans pro" w:cs="Times New Roman"/>
            <w:color w:val="555555"/>
            <w:sz w:val="30"/>
          </w:rPr>
          <w:t> </w:t>
        </w:r>
        <w:r w:rsidRPr="00077185">
          <w:rPr>
            <w:rFonts w:ascii="source sans pro" w:eastAsia="Times New Roman" w:hAnsi="source sans pro" w:cs="Times New Roman"/>
            <w:color w:val="555555"/>
            <w:sz w:val="30"/>
            <w:szCs w:val="30"/>
          </w:rPr>
          <w:fldChar w:fldCharType="begin"/>
        </w:r>
        <w:r w:rsidRPr="00077185">
          <w:rPr>
            <w:rFonts w:ascii="source sans pro" w:eastAsia="Times New Roman" w:hAnsi="source sans pro" w:cs="Times New Roman"/>
            <w:color w:val="555555"/>
            <w:sz w:val="30"/>
            <w:szCs w:val="30"/>
          </w:rPr>
          <w:instrText xml:space="preserve"> HYPERLINK "https://www.merospark.com/tag/biology-class-11/" \o "82 topics" </w:instrText>
        </w:r>
        <w:r w:rsidRPr="00077185">
          <w:rPr>
            <w:rFonts w:ascii="source sans pro" w:eastAsia="Times New Roman" w:hAnsi="source sans pro" w:cs="Times New Roman"/>
            <w:color w:val="555555"/>
            <w:sz w:val="30"/>
            <w:szCs w:val="30"/>
          </w:rPr>
          <w:fldChar w:fldCharType="separate"/>
        </w:r>
        <w:r w:rsidRPr="00077185">
          <w:rPr>
            <w:rFonts w:ascii="source sans pro" w:eastAsia="Times New Roman" w:hAnsi="source sans pro" w:cs="Times New Roman"/>
            <w:color w:val="222222"/>
            <w:sz w:val="23"/>
            <w:u w:val="single"/>
          </w:rPr>
          <w:t>Biology Class 11</w:t>
        </w:r>
        <w:r w:rsidRPr="00077185">
          <w:rPr>
            <w:rFonts w:ascii="source sans pro" w:eastAsia="Times New Roman" w:hAnsi="source sans pro" w:cs="Times New Roman"/>
            <w:color w:val="555555"/>
            <w:sz w:val="30"/>
            <w:szCs w:val="30"/>
          </w:rPr>
          <w:fldChar w:fldCharType="end"/>
        </w:r>
        <w:r w:rsidRPr="00077185">
          <w:rPr>
            <w:rFonts w:ascii="source sans pro" w:eastAsia="Times New Roman" w:hAnsi="source sans pro" w:cs="Times New Roman"/>
            <w:color w:val="555555"/>
            <w:sz w:val="30"/>
          </w:rPr>
          <w:t> </w:t>
        </w:r>
        <w:r w:rsidRPr="00077185">
          <w:rPr>
            <w:rFonts w:ascii="source sans pro" w:eastAsia="Times New Roman" w:hAnsi="source sans pro" w:cs="Times New Roman"/>
            <w:color w:val="555555"/>
            <w:sz w:val="30"/>
            <w:szCs w:val="30"/>
          </w:rPr>
          <w:fldChar w:fldCharType="begin"/>
        </w:r>
        <w:r w:rsidRPr="00077185">
          <w:rPr>
            <w:rFonts w:ascii="source sans pro" w:eastAsia="Times New Roman" w:hAnsi="source sans pro" w:cs="Times New Roman"/>
            <w:color w:val="555555"/>
            <w:sz w:val="30"/>
            <w:szCs w:val="30"/>
          </w:rPr>
          <w:instrText xml:space="preserve"> HYPERLINK "https://www.merospark.com/tag/biology-class-12/" \o "11 topics" </w:instrText>
        </w:r>
        <w:r w:rsidRPr="00077185">
          <w:rPr>
            <w:rFonts w:ascii="source sans pro" w:eastAsia="Times New Roman" w:hAnsi="source sans pro" w:cs="Times New Roman"/>
            <w:color w:val="555555"/>
            <w:sz w:val="30"/>
            <w:szCs w:val="30"/>
          </w:rPr>
          <w:fldChar w:fldCharType="separate"/>
        </w:r>
        <w:r w:rsidRPr="00077185">
          <w:rPr>
            <w:rFonts w:ascii="source sans pro" w:eastAsia="Times New Roman" w:hAnsi="source sans pro" w:cs="Times New Roman"/>
            <w:color w:val="222222"/>
            <w:sz w:val="20"/>
            <w:u w:val="single"/>
          </w:rPr>
          <w:t>Biology Class 12</w:t>
        </w:r>
        <w:r w:rsidRPr="00077185">
          <w:rPr>
            <w:rFonts w:ascii="source sans pro" w:eastAsia="Times New Roman" w:hAnsi="source sans pro" w:cs="Times New Roman"/>
            <w:color w:val="555555"/>
            <w:sz w:val="30"/>
            <w:szCs w:val="30"/>
          </w:rPr>
          <w:fldChar w:fldCharType="end"/>
        </w:r>
        <w:r w:rsidRPr="00077185">
          <w:rPr>
            <w:rFonts w:ascii="source sans pro" w:eastAsia="Times New Roman" w:hAnsi="source sans pro" w:cs="Times New Roman"/>
            <w:color w:val="555555"/>
            <w:sz w:val="30"/>
          </w:rPr>
          <w:t> </w:t>
        </w:r>
        <w:r w:rsidRPr="00077185">
          <w:rPr>
            <w:rFonts w:ascii="source sans pro" w:eastAsia="Times New Roman" w:hAnsi="source sans pro" w:cs="Times New Roman"/>
            <w:color w:val="555555"/>
            <w:sz w:val="30"/>
            <w:szCs w:val="30"/>
          </w:rPr>
          <w:fldChar w:fldCharType="begin"/>
        </w:r>
        <w:r w:rsidRPr="00077185">
          <w:rPr>
            <w:rFonts w:ascii="source sans pro" w:eastAsia="Times New Roman" w:hAnsi="source sans pro" w:cs="Times New Roman"/>
            <w:color w:val="555555"/>
            <w:sz w:val="30"/>
            <w:szCs w:val="30"/>
          </w:rPr>
          <w:instrText xml:space="preserve"> HYPERLINK "https://www.merospark.com/tag/bsc-csit/" \o "20 topics" </w:instrText>
        </w:r>
        <w:r w:rsidRPr="00077185">
          <w:rPr>
            <w:rFonts w:ascii="source sans pro" w:eastAsia="Times New Roman" w:hAnsi="source sans pro" w:cs="Times New Roman"/>
            <w:color w:val="555555"/>
            <w:sz w:val="30"/>
            <w:szCs w:val="30"/>
          </w:rPr>
          <w:fldChar w:fldCharType="separate"/>
        </w:r>
        <w:r w:rsidRPr="00077185">
          <w:rPr>
            <w:rFonts w:ascii="source sans pro" w:eastAsia="Times New Roman" w:hAnsi="source sans pro" w:cs="Times New Roman"/>
            <w:color w:val="222222"/>
            <w:sz w:val="21"/>
            <w:u w:val="single"/>
          </w:rPr>
          <w:t>BSc.CSIT</w:t>
        </w:r>
        <w:r w:rsidRPr="00077185">
          <w:rPr>
            <w:rFonts w:ascii="source sans pro" w:eastAsia="Times New Roman" w:hAnsi="source sans pro" w:cs="Times New Roman"/>
            <w:color w:val="555555"/>
            <w:sz w:val="30"/>
            <w:szCs w:val="30"/>
          </w:rPr>
          <w:fldChar w:fldCharType="end"/>
        </w:r>
        <w:r w:rsidRPr="00077185">
          <w:rPr>
            <w:rFonts w:ascii="source sans pro" w:eastAsia="Times New Roman" w:hAnsi="source sans pro" w:cs="Times New Roman"/>
            <w:color w:val="555555"/>
            <w:sz w:val="30"/>
          </w:rPr>
          <w:t> </w:t>
        </w:r>
        <w:r w:rsidRPr="00077185">
          <w:rPr>
            <w:rFonts w:ascii="source sans pro" w:eastAsia="Times New Roman" w:hAnsi="source sans pro" w:cs="Times New Roman"/>
            <w:color w:val="555555"/>
            <w:sz w:val="30"/>
            <w:szCs w:val="30"/>
          </w:rPr>
          <w:fldChar w:fldCharType="begin"/>
        </w:r>
        <w:r w:rsidRPr="00077185">
          <w:rPr>
            <w:rFonts w:ascii="source sans pro" w:eastAsia="Times New Roman" w:hAnsi="source sans pro" w:cs="Times New Roman"/>
            <w:color w:val="555555"/>
            <w:sz w:val="30"/>
            <w:szCs w:val="30"/>
          </w:rPr>
          <w:instrText xml:space="preserve"> HYPERLINK "https://www.merospark.com/tag/chemistry-class-12/" \o "12 topics" </w:instrText>
        </w:r>
        <w:r w:rsidRPr="00077185">
          <w:rPr>
            <w:rFonts w:ascii="source sans pro" w:eastAsia="Times New Roman" w:hAnsi="source sans pro" w:cs="Times New Roman"/>
            <w:color w:val="555555"/>
            <w:sz w:val="30"/>
            <w:szCs w:val="30"/>
          </w:rPr>
          <w:fldChar w:fldCharType="separate"/>
        </w:r>
        <w:r w:rsidRPr="00077185">
          <w:rPr>
            <w:rFonts w:ascii="source sans pro" w:eastAsia="Times New Roman" w:hAnsi="source sans pro" w:cs="Times New Roman"/>
            <w:color w:val="222222"/>
            <w:sz w:val="20"/>
            <w:u w:val="single"/>
          </w:rPr>
          <w:t>Chemistry Class 12</w:t>
        </w:r>
        <w:r w:rsidRPr="00077185">
          <w:rPr>
            <w:rFonts w:ascii="source sans pro" w:eastAsia="Times New Roman" w:hAnsi="source sans pro" w:cs="Times New Roman"/>
            <w:color w:val="555555"/>
            <w:sz w:val="30"/>
            <w:szCs w:val="30"/>
          </w:rPr>
          <w:fldChar w:fldCharType="end"/>
        </w:r>
        <w:r w:rsidRPr="00077185">
          <w:rPr>
            <w:rFonts w:ascii="source sans pro" w:eastAsia="Times New Roman" w:hAnsi="source sans pro" w:cs="Times New Roman"/>
            <w:color w:val="555555"/>
            <w:sz w:val="30"/>
          </w:rPr>
          <w:t> </w:t>
        </w:r>
        <w:r w:rsidRPr="00077185">
          <w:rPr>
            <w:rFonts w:ascii="source sans pro" w:eastAsia="Times New Roman" w:hAnsi="source sans pro" w:cs="Times New Roman"/>
            <w:color w:val="555555"/>
            <w:sz w:val="30"/>
            <w:szCs w:val="30"/>
          </w:rPr>
          <w:fldChar w:fldCharType="begin"/>
        </w:r>
        <w:r w:rsidRPr="00077185">
          <w:rPr>
            <w:rFonts w:ascii="source sans pro" w:eastAsia="Times New Roman" w:hAnsi="source sans pro" w:cs="Times New Roman"/>
            <w:color w:val="555555"/>
            <w:sz w:val="30"/>
            <w:szCs w:val="30"/>
          </w:rPr>
          <w:instrText xml:space="preserve"> HYPERLINK "https://www.merospark.com/tag/economics-class-11/" \o "77 topics" </w:instrText>
        </w:r>
        <w:r w:rsidRPr="00077185">
          <w:rPr>
            <w:rFonts w:ascii="source sans pro" w:eastAsia="Times New Roman" w:hAnsi="source sans pro" w:cs="Times New Roman"/>
            <w:color w:val="555555"/>
            <w:sz w:val="30"/>
            <w:szCs w:val="30"/>
          </w:rPr>
          <w:fldChar w:fldCharType="separate"/>
        </w:r>
        <w:r w:rsidRPr="00077185">
          <w:rPr>
            <w:rFonts w:ascii="source sans pro" w:eastAsia="Times New Roman" w:hAnsi="source sans pro" w:cs="Times New Roman"/>
            <w:color w:val="222222"/>
            <w:sz w:val="23"/>
            <w:u w:val="single"/>
          </w:rPr>
          <w:t>Economics Class 11</w:t>
        </w:r>
        <w:r w:rsidRPr="00077185">
          <w:rPr>
            <w:rFonts w:ascii="source sans pro" w:eastAsia="Times New Roman" w:hAnsi="source sans pro" w:cs="Times New Roman"/>
            <w:color w:val="555555"/>
            <w:sz w:val="30"/>
            <w:szCs w:val="30"/>
          </w:rPr>
          <w:fldChar w:fldCharType="end"/>
        </w:r>
        <w:r w:rsidRPr="00077185">
          <w:rPr>
            <w:rFonts w:ascii="source sans pro" w:eastAsia="Times New Roman" w:hAnsi="source sans pro" w:cs="Times New Roman"/>
            <w:color w:val="555555"/>
            <w:sz w:val="30"/>
          </w:rPr>
          <w:t> </w:t>
        </w:r>
        <w:r w:rsidRPr="00077185">
          <w:rPr>
            <w:rFonts w:ascii="source sans pro" w:eastAsia="Times New Roman" w:hAnsi="source sans pro" w:cs="Times New Roman"/>
            <w:color w:val="555555"/>
            <w:sz w:val="30"/>
            <w:szCs w:val="30"/>
          </w:rPr>
          <w:fldChar w:fldCharType="begin"/>
        </w:r>
        <w:r w:rsidRPr="00077185">
          <w:rPr>
            <w:rFonts w:ascii="source sans pro" w:eastAsia="Times New Roman" w:hAnsi="source sans pro" w:cs="Times New Roman"/>
            <w:color w:val="555555"/>
            <w:sz w:val="30"/>
            <w:szCs w:val="30"/>
          </w:rPr>
          <w:instrText xml:space="preserve"> HYPERLINK "https://www.merospark.com/tag/education-class-11/" \o "11 topics" </w:instrText>
        </w:r>
        <w:r w:rsidRPr="00077185">
          <w:rPr>
            <w:rFonts w:ascii="source sans pro" w:eastAsia="Times New Roman" w:hAnsi="source sans pro" w:cs="Times New Roman"/>
            <w:color w:val="555555"/>
            <w:sz w:val="30"/>
            <w:szCs w:val="30"/>
          </w:rPr>
          <w:fldChar w:fldCharType="separate"/>
        </w:r>
        <w:r w:rsidRPr="00077185">
          <w:rPr>
            <w:rFonts w:ascii="source sans pro" w:eastAsia="Times New Roman" w:hAnsi="source sans pro" w:cs="Times New Roman"/>
            <w:color w:val="222222"/>
            <w:sz w:val="20"/>
            <w:u w:val="single"/>
          </w:rPr>
          <w:t>Education Class 11</w:t>
        </w:r>
        <w:r w:rsidRPr="00077185">
          <w:rPr>
            <w:rFonts w:ascii="source sans pro" w:eastAsia="Times New Roman" w:hAnsi="source sans pro" w:cs="Times New Roman"/>
            <w:color w:val="555555"/>
            <w:sz w:val="30"/>
            <w:szCs w:val="30"/>
          </w:rPr>
          <w:fldChar w:fldCharType="end"/>
        </w:r>
        <w:r w:rsidRPr="00077185">
          <w:rPr>
            <w:rFonts w:ascii="source sans pro" w:eastAsia="Times New Roman" w:hAnsi="source sans pro" w:cs="Times New Roman"/>
            <w:color w:val="555555"/>
            <w:sz w:val="30"/>
          </w:rPr>
          <w:t> </w:t>
        </w:r>
        <w:r w:rsidRPr="00077185">
          <w:rPr>
            <w:rFonts w:ascii="source sans pro" w:eastAsia="Times New Roman" w:hAnsi="source sans pro" w:cs="Times New Roman"/>
            <w:color w:val="555555"/>
            <w:sz w:val="30"/>
            <w:szCs w:val="30"/>
          </w:rPr>
          <w:fldChar w:fldCharType="begin"/>
        </w:r>
        <w:r w:rsidRPr="00077185">
          <w:rPr>
            <w:rFonts w:ascii="source sans pro" w:eastAsia="Times New Roman" w:hAnsi="source sans pro" w:cs="Times New Roman"/>
            <w:color w:val="555555"/>
            <w:sz w:val="30"/>
            <w:szCs w:val="30"/>
          </w:rPr>
          <w:instrText xml:space="preserve"> HYPERLINK "https://www.merospark.com/tag/education-class-12/" \o "36 topics" </w:instrText>
        </w:r>
        <w:r w:rsidRPr="00077185">
          <w:rPr>
            <w:rFonts w:ascii="source sans pro" w:eastAsia="Times New Roman" w:hAnsi="source sans pro" w:cs="Times New Roman"/>
            <w:color w:val="555555"/>
            <w:sz w:val="30"/>
            <w:szCs w:val="30"/>
          </w:rPr>
          <w:fldChar w:fldCharType="separate"/>
        </w:r>
        <w:r w:rsidRPr="00077185">
          <w:rPr>
            <w:rFonts w:ascii="source sans pro" w:eastAsia="Times New Roman" w:hAnsi="source sans pro" w:cs="Times New Roman"/>
            <w:color w:val="222222"/>
            <w:u w:val="single"/>
          </w:rPr>
          <w:t>Education Class 12</w:t>
        </w:r>
        <w:r w:rsidRPr="00077185">
          <w:rPr>
            <w:rFonts w:ascii="source sans pro" w:eastAsia="Times New Roman" w:hAnsi="source sans pro" w:cs="Times New Roman"/>
            <w:color w:val="555555"/>
            <w:sz w:val="30"/>
            <w:szCs w:val="30"/>
          </w:rPr>
          <w:fldChar w:fldCharType="end"/>
        </w:r>
        <w:r w:rsidRPr="00077185">
          <w:rPr>
            <w:rFonts w:ascii="source sans pro" w:eastAsia="Times New Roman" w:hAnsi="source sans pro" w:cs="Times New Roman"/>
            <w:color w:val="555555"/>
            <w:sz w:val="30"/>
          </w:rPr>
          <w:t> </w:t>
        </w:r>
        <w:r w:rsidRPr="00077185">
          <w:rPr>
            <w:rFonts w:ascii="source sans pro" w:eastAsia="Times New Roman" w:hAnsi="source sans pro" w:cs="Times New Roman"/>
            <w:color w:val="555555"/>
            <w:sz w:val="30"/>
            <w:szCs w:val="30"/>
          </w:rPr>
          <w:fldChar w:fldCharType="begin"/>
        </w:r>
        <w:r w:rsidRPr="00077185">
          <w:rPr>
            <w:rFonts w:ascii="source sans pro" w:eastAsia="Times New Roman" w:hAnsi="source sans pro" w:cs="Times New Roman"/>
            <w:color w:val="555555"/>
            <w:sz w:val="30"/>
            <w:szCs w:val="30"/>
          </w:rPr>
          <w:instrText xml:space="preserve"> HYPERLINK "https://www.merospark.com/tag/english-class-10/" \o "12 topics" </w:instrText>
        </w:r>
        <w:r w:rsidRPr="00077185">
          <w:rPr>
            <w:rFonts w:ascii="source sans pro" w:eastAsia="Times New Roman" w:hAnsi="source sans pro" w:cs="Times New Roman"/>
            <w:color w:val="555555"/>
            <w:sz w:val="30"/>
            <w:szCs w:val="30"/>
          </w:rPr>
          <w:fldChar w:fldCharType="separate"/>
        </w:r>
        <w:r w:rsidRPr="00077185">
          <w:rPr>
            <w:rFonts w:ascii="source sans pro" w:eastAsia="Times New Roman" w:hAnsi="source sans pro" w:cs="Times New Roman"/>
            <w:color w:val="222222"/>
            <w:sz w:val="20"/>
            <w:u w:val="single"/>
          </w:rPr>
          <w:t>English Class 10</w:t>
        </w:r>
        <w:r w:rsidRPr="00077185">
          <w:rPr>
            <w:rFonts w:ascii="source sans pro" w:eastAsia="Times New Roman" w:hAnsi="source sans pro" w:cs="Times New Roman"/>
            <w:color w:val="555555"/>
            <w:sz w:val="30"/>
            <w:szCs w:val="30"/>
          </w:rPr>
          <w:fldChar w:fldCharType="end"/>
        </w:r>
        <w:r w:rsidRPr="00077185">
          <w:rPr>
            <w:rFonts w:ascii="source sans pro" w:eastAsia="Times New Roman" w:hAnsi="source sans pro" w:cs="Times New Roman"/>
            <w:color w:val="555555"/>
            <w:sz w:val="30"/>
          </w:rPr>
          <w:t> </w:t>
        </w:r>
        <w:r w:rsidRPr="00077185">
          <w:rPr>
            <w:rFonts w:ascii="source sans pro" w:eastAsia="Times New Roman" w:hAnsi="source sans pro" w:cs="Times New Roman"/>
            <w:color w:val="555555"/>
            <w:sz w:val="30"/>
            <w:szCs w:val="30"/>
          </w:rPr>
          <w:fldChar w:fldCharType="begin"/>
        </w:r>
        <w:r w:rsidRPr="00077185">
          <w:rPr>
            <w:rFonts w:ascii="source sans pro" w:eastAsia="Times New Roman" w:hAnsi="source sans pro" w:cs="Times New Roman"/>
            <w:color w:val="555555"/>
            <w:sz w:val="30"/>
            <w:szCs w:val="30"/>
          </w:rPr>
          <w:instrText xml:space="preserve"> HYPERLINK "https://www.merospark.com/tag/english-class-11/" \o "63 topics" </w:instrText>
        </w:r>
        <w:r w:rsidRPr="00077185">
          <w:rPr>
            <w:rFonts w:ascii="source sans pro" w:eastAsia="Times New Roman" w:hAnsi="source sans pro" w:cs="Times New Roman"/>
            <w:color w:val="555555"/>
            <w:sz w:val="30"/>
            <w:szCs w:val="30"/>
          </w:rPr>
          <w:fldChar w:fldCharType="separate"/>
        </w:r>
        <w:r w:rsidRPr="00077185">
          <w:rPr>
            <w:rFonts w:ascii="source sans pro" w:eastAsia="Times New Roman" w:hAnsi="source sans pro" w:cs="Times New Roman"/>
            <w:color w:val="222222"/>
            <w:u w:val="single"/>
          </w:rPr>
          <w:t>English Class 11</w:t>
        </w:r>
        <w:r w:rsidRPr="00077185">
          <w:rPr>
            <w:rFonts w:ascii="source sans pro" w:eastAsia="Times New Roman" w:hAnsi="source sans pro" w:cs="Times New Roman"/>
            <w:color w:val="555555"/>
            <w:sz w:val="30"/>
            <w:szCs w:val="30"/>
          </w:rPr>
          <w:fldChar w:fldCharType="end"/>
        </w:r>
        <w:r w:rsidRPr="00077185">
          <w:rPr>
            <w:rFonts w:ascii="source sans pro" w:eastAsia="Times New Roman" w:hAnsi="source sans pro" w:cs="Times New Roman"/>
            <w:color w:val="555555"/>
            <w:sz w:val="30"/>
          </w:rPr>
          <w:t> </w:t>
        </w:r>
        <w:r w:rsidRPr="00077185">
          <w:rPr>
            <w:rFonts w:ascii="source sans pro" w:eastAsia="Times New Roman" w:hAnsi="source sans pro" w:cs="Times New Roman"/>
            <w:color w:val="555555"/>
            <w:sz w:val="30"/>
            <w:szCs w:val="30"/>
          </w:rPr>
          <w:fldChar w:fldCharType="begin"/>
        </w:r>
        <w:r w:rsidRPr="00077185">
          <w:rPr>
            <w:rFonts w:ascii="source sans pro" w:eastAsia="Times New Roman" w:hAnsi="source sans pro" w:cs="Times New Roman"/>
            <w:color w:val="555555"/>
            <w:sz w:val="30"/>
            <w:szCs w:val="30"/>
          </w:rPr>
          <w:instrText xml:space="preserve"> HYPERLINK "https://www.merospark.com/tag/english-class-12/" \o "49 topics" </w:instrText>
        </w:r>
        <w:r w:rsidRPr="00077185">
          <w:rPr>
            <w:rFonts w:ascii="source sans pro" w:eastAsia="Times New Roman" w:hAnsi="source sans pro" w:cs="Times New Roman"/>
            <w:color w:val="555555"/>
            <w:sz w:val="30"/>
            <w:szCs w:val="30"/>
          </w:rPr>
          <w:fldChar w:fldCharType="separate"/>
        </w:r>
        <w:r w:rsidRPr="00077185">
          <w:rPr>
            <w:rFonts w:ascii="source sans pro" w:eastAsia="Times New Roman" w:hAnsi="source sans pro" w:cs="Times New Roman"/>
            <w:color w:val="222222"/>
            <w:u w:val="single"/>
          </w:rPr>
          <w:t>English Class 12</w:t>
        </w:r>
        <w:r w:rsidRPr="00077185">
          <w:rPr>
            <w:rFonts w:ascii="source sans pro" w:eastAsia="Times New Roman" w:hAnsi="source sans pro" w:cs="Times New Roman"/>
            <w:color w:val="555555"/>
            <w:sz w:val="30"/>
            <w:szCs w:val="30"/>
          </w:rPr>
          <w:fldChar w:fldCharType="end"/>
        </w:r>
        <w:r w:rsidRPr="00077185">
          <w:rPr>
            <w:rFonts w:ascii="source sans pro" w:eastAsia="Times New Roman" w:hAnsi="source sans pro" w:cs="Times New Roman"/>
            <w:color w:val="555555"/>
            <w:sz w:val="30"/>
          </w:rPr>
          <w:t> </w:t>
        </w:r>
        <w:r w:rsidRPr="00077185">
          <w:rPr>
            <w:rFonts w:ascii="source sans pro" w:eastAsia="Times New Roman" w:hAnsi="source sans pro" w:cs="Times New Roman"/>
            <w:color w:val="555555"/>
            <w:sz w:val="30"/>
            <w:szCs w:val="30"/>
          </w:rPr>
          <w:fldChar w:fldCharType="begin"/>
        </w:r>
        <w:r w:rsidRPr="00077185">
          <w:rPr>
            <w:rFonts w:ascii="source sans pro" w:eastAsia="Times New Roman" w:hAnsi="source sans pro" w:cs="Times New Roman"/>
            <w:color w:val="555555"/>
            <w:sz w:val="30"/>
            <w:szCs w:val="30"/>
          </w:rPr>
          <w:instrText xml:space="preserve"> HYPERLINK "https://www.merospark.com/tag/formula-collection/" \o "18 topics" </w:instrText>
        </w:r>
        <w:r w:rsidRPr="00077185">
          <w:rPr>
            <w:rFonts w:ascii="source sans pro" w:eastAsia="Times New Roman" w:hAnsi="source sans pro" w:cs="Times New Roman"/>
            <w:color w:val="555555"/>
            <w:sz w:val="30"/>
            <w:szCs w:val="30"/>
          </w:rPr>
          <w:fldChar w:fldCharType="separate"/>
        </w:r>
        <w:r w:rsidRPr="00077185">
          <w:rPr>
            <w:rFonts w:ascii="source sans pro" w:eastAsia="Times New Roman" w:hAnsi="source sans pro" w:cs="Times New Roman"/>
            <w:color w:val="222222"/>
            <w:sz w:val="21"/>
            <w:u w:val="single"/>
          </w:rPr>
          <w:t>Formula Collection</w:t>
        </w:r>
        <w:r w:rsidRPr="00077185">
          <w:rPr>
            <w:rFonts w:ascii="source sans pro" w:eastAsia="Times New Roman" w:hAnsi="source sans pro" w:cs="Times New Roman"/>
            <w:color w:val="555555"/>
            <w:sz w:val="30"/>
            <w:szCs w:val="30"/>
          </w:rPr>
          <w:fldChar w:fldCharType="end"/>
        </w:r>
        <w:r w:rsidRPr="00077185">
          <w:rPr>
            <w:rFonts w:ascii="source sans pro" w:eastAsia="Times New Roman" w:hAnsi="source sans pro" w:cs="Times New Roman"/>
            <w:color w:val="555555"/>
            <w:sz w:val="30"/>
          </w:rPr>
          <w:t> </w:t>
        </w:r>
        <w:r w:rsidRPr="00077185">
          <w:rPr>
            <w:rFonts w:ascii="source sans pro" w:eastAsia="Times New Roman" w:hAnsi="source sans pro" w:cs="Times New Roman"/>
            <w:color w:val="555555"/>
            <w:sz w:val="30"/>
            <w:szCs w:val="30"/>
          </w:rPr>
          <w:fldChar w:fldCharType="begin"/>
        </w:r>
        <w:r w:rsidRPr="00077185">
          <w:rPr>
            <w:rFonts w:ascii="source sans pro" w:eastAsia="Times New Roman" w:hAnsi="source sans pro" w:cs="Times New Roman"/>
            <w:color w:val="555555"/>
            <w:sz w:val="30"/>
            <w:szCs w:val="30"/>
          </w:rPr>
          <w:instrText xml:space="preserve"> HYPERLINK "https://www.merospark.com/tag/hseb-notice/" \o "14 topics" </w:instrText>
        </w:r>
        <w:r w:rsidRPr="00077185">
          <w:rPr>
            <w:rFonts w:ascii="source sans pro" w:eastAsia="Times New Roman" w:hAnsi="source sans pro" w:cs="Times New Roman"/>
            <w:color w:val="555555"/>
            <w:sz w:val="30"/>
            <w:szCs w:val="30"/>
          </w:rPr>
          <w:fldChar w:fldCharType="separate"/>
        </w:r>
        <w:r w:rsidRPr="00077185">
          <w:rPr>
            <w:rFonts w:ascii="source sans pro" w:eastAsia="Times New Roman" w:hAnsi="source sans pro" w:cs="Times New Roman"/>
            <w:color w:val="222222"/>
            <w:sz w:val="20"/>
            <w:u w:val="single"/>
          </w:rPr>
          <w:t>HSEB Notice</w:t>
        </w:r>
        <w:r w:rsidRPr="00077185">
          <w:rPr>
            <w:rFonts w:ascii="source sans pro" w:eastAsia="Times New Roman" w:hAnsi="source sans pro" w:cs="Times New Roman"/>
            <w:color w:val="555555"/>
            <w:sz w:val="30"/>
            <w:szCs w:val="30"/>
          </w:rPr>
          <w:fldChar w:fldCharType="end"/>
        </w:r>
        <w:r w:rsidRPr="00077185">
          <w:rPr>
            <w:rFonts w:ascii="source sans pro" w:eastAsia="Times New Roman" w:hAnsi="source sans pro" w:cs="Times New Roman"/>
            <w:color w:val="555555"/>
            <w:sz w:val="30"/>
          </w:rPr>
          <w:t> </w:t>
        </w:r>
        <w:r w:rsidRPr="00077185">
          <w:rPr>
            <w:rFonts w:ascii="source sans pro" w:eastAsia="Times New Roman" w:hAnsi="source sans pro" w:cs="Times New Roman"/>
            <w:color w:val="555555"/>
            <w:sz w:val="30"/>
            <w:szCs w:val="30"/>
          </w:rPr>
          <w:fldChar w:fldCharType="begin"/>
        </w:r>
        <w:r w:rsidRPr="00077185">
          <w:rPr>
            <w:rFonts w:ascii="source sans pro" w:eastAsia="Times New Roman" w:hAnsi="source sans pro" w:cs="Times New Roman"/>
            <w:color w:val="555555"/>
            <w:sz w:val="30"/>
            <w:szCs w:val="30"/>
          </w:rPr>
          <w:instrText xml:space="preserve"> HYPERLINK "https://www.merospark.com/tag/humanities-class-12/" \o "33 topics" </w:instrText>
        </w:r>
        <w:r w:rsidRPr="00077185">
          <w:rPr>
            <w:rFonts w:ascii="source sans pro" w:eastAsia="Times New Roman" w:hAnsi="source sans pro" w:cs="Times New Roman"/>
            <w:color w:val="555555"/>
            <w:sz w:val="30"/>
            <w:szCs w:val="30"/>
          </w:rPr>
          <w:fldChar w:fldCharType="separate"/>
        </w:r>
        <w:r w:rsidRPr="00077185">
          <w:rPr>
            <w:rFonts w:ascii="source sans pro" w:eastAsia="Times New Roman" w:hAnsi="source sans pro" w:cs="Times New Roman"/>
            <w:color w:val="222222"/>
            <w:u w:val="single"/>
          </w:rPr>
          <w:t>Humanities Class 12</w:t>
        </w:r>
        <w:r w:rsidRPr="00077185">
          <w:rPr>
            <w:rFonts w:ascii="source sans pro" w:eastAsia="Times New Roman" w:hAnsi="source sans pro" w:cs="Times New Roman"/>
            <w:color w:val="555555"/>
            <w:sz w:val="30"/>
            <w:szCs w:val="30"/>
          </w:rPr>
          <w:fldChar w:fldCharType="end"/>
        </w:r>
        <w:r w:rsidRPr="00077185">
          <w:rPr>
            <w:rFonts w:ascii="source sans pro" w:eastAsia="Times New Roman" w:hAnsi="source sans pro" w:cs="Times New Roman"/>
            <w:color w:val="555555"/>
            <w:sz w:val="30"/>
          </w:rPr>
          <w:t> </w:t>
        </w:r>
        <w:r w:rsidRPr="00077185">
          <w:rPr>
            <w:rFonts w:ascii="source sans pro" w:eastAsia="Times New Roman" w:hAnsi="source sans pro" w:cs="Times New Roman"/>
            <w:color w:val="555555"/>
            <w:sz w:val="30"/>
            <w:szCs w:val="30"/>
          </w:rPr>
          <w:fldChar w:fldCharType="begin"/>
        </w:r>
        <w:r w:rsidRPr="00077185">
          <w:rPr>
            <w:rFonts w:ascii="source sans pro" w:eastAsia="Times New Roman" w:hAnsi="source sans pro" w:cs="Times New Roman"/>
            <w:color w:val="555555"/>
            <w:sz w:val="30"/>
            <w:szCs w:val="30"/>
          </w:rPr>
          <w:instrText xml:space="preserve"> HYPERLINK "https://www.merospark.com/tag/link-english-class-11/" \o "12 topics" </w:instrText>
        </w:r>
        <w:r w:rsidRPr="00077185">
          <w:rPr>
            <w:rFonts w:ascii="source sans pro" w:eastAsia="Times New Roman" w:hAnsi="source sans pro" w:cs="Times New Roman"/>
            <w:color w:val="555555"/>
            <w:sz w:val="30"/>
            <w:szCs w:val="30"/>
          </w:rPr>
          <w:fldChar w:fldCharType="separate"/>
        </w:r>
        <w:r w:rsidRPr="00077185">
          <w:rPr>
            <w:rFonts w:ascii="source sans pro" w:eastAsia="Times New Roman" w:hAnsi="source sans pro" w:cs="Times New Roman"/>
            <w:color w:val="222222"/>
            <w:sz w:val="20"/>
            <w:u w:val="single"/>
          </w:rPr>
          <w:t>Link English Class 11</w:t>
        </w:r>
        <w:r w:rsidRPr="00077185">
          <w:rPr>
            <w:rFonts w:ascii="source sans pro" w:eastAsia="Times New Roman" w:hAnsi="source sans pro" w:cs="Times New Roman"/>
            <w:color w:val="555555"/>
            <w:sz w:val="30"/>
            <w:szCs w:val="30"/>
          </w:rPr>
          <w:fldChar w:fldCharType="end"/>
        </w:r>
        <w:r w:rsidRPr="00077185">
          <w:rPr>
            <w:rFonts w:ascii="source sans pro" w:eastAsia="Times New Roman" w:hAnsi="source sans pro" w:cs="Times New Roman"/>
            <w:color w:val="555555"/>
            <w:sz w:val="30"/>
          </w:rPr>
          <w:t> </w:t>
        </w:r>
        <w:r w:rsidRPr="00077185">
          <w:rPr>
            <w:rFonts w:ascii="source sans pro" w:eastAsia="Times New Roman" w:hAnsi="source sans pro" w:cs="Times New Roman"/>
            <w:color w:val="555555"/>
            <w:sz w:val="30"/>
            <w:szCs w:val="30"/>
          </w:rPr>
          <w:fldChar w:fldCharType="begin"/>
        </w:r>
        <w:r w:rsidRPr="00077185">
          <w:rPr>
            <w:rFonts w:ascii="source sans pro" w:eastAsia="Times New Roman" w:hAnsi="source sans pro" w:cs="Times New Roman"/>
            <w:color w:val="555555"/>
            <w:sz w:val="30"/>
            <w:szCs w:val="30"/>
          </w:rPr>
          <w:instrText xml:space="preserve"> HYPERLINK "https://www.merospark.com/tag/major-english-class-11/" \o "12 topics" </w:instrText>
        </w:r>
        <w:r w:rsidRPr="00077185">
          <w:rPr>
            <w:rFonts w:ascii="source sans pro" w:eastAsia="Times New Roman" w:hAnsi="source sans pro" w:cs="Times New Roman"/>
            <w:color w:val="555555"/>
            <w:sz w:val="30"/>
            <w:szCs w:val="30"/>
          </w:rPr>
          <w:fldChar w:fldCharType="separate"/>
        </w:r>
        <w:r w:rsidRPr="00077185">
          <w:rPr>
            <w:rFonts w:ascii="source sans pro" w:eastAsia="Times New Roman" w:hAnsi="source sans pro" w:cs="Times New Roman"/>
            <w:color w:val="222222"/>
            <w:sz w:val="20"/>
            <w:u w:val="single"/>
          </w:rPr>
          <w:t>Major English Class 11</w:t>
        </w:r>
        <w:r w:rsidRPr="00077185">
          <w:rPr>
            <w:rFonts w:ascii="source sans pro" w:eastAsia="Times New Roman" w:hAnsi="source sans pro" w:cs="Times New Roman"/>
            <w:color w:val="555555"/>
            <w:sz w:val="30"/>
            <w:szCs w:val="30"/>
          </w:rPr>
          <w:fldChar w:fldCharType="end"/>
        </w:r>
        <w:r w:rsidRPr="00077185">
          <w:rPr>
            <w:rFonts w:ascii="source sans pro" w:eastAsia="Times New Roman" w:hAnsi="source sans pro" w:cs="Times New Roman"/>
            <w:color w:val="555555"/>
            <w:sz w:val="30"/>
          </w:rPr>
          <w:t> </w:t>
        </w:r>
        <w:r w:rsidRPr="00077185">
          <w:rPr>
            <w:rFonts w:ascii="source sans pro" w:eastAsia="Times New Roman" w:hAnsi="source sans pro" w:cs="Times New Roman"/>
            <w:color w:val="555555"/>
            <w:sz w:val="30"/>
            <w:szCs w:val="30"/>
          </w:rPr>
          <w:fldChar w:fldCharType="begin"/>
        </w:r>
        <w:r w:rsidRPr="00077185">
          <w:rPr>
            <w:rFonts w:ascii="source sans pro" w:eastAsia="Times New Roman" w:hAnsi="source sans pro" w:cs="Times New Roman"/>
            <w:color w:val="555555"/>
            <w:sz w:val="30"/>
            <w:szCs w:val="30"/>
          </w:rPr>
          <w:instrText xml:space="preserve"> HYPERLINK "https://www.merospark.com/tag/major-english-class-12/" \o "31 topics" </w:instrText>
        </w:r>
        <w:r w:rsidRPr="00077185">
          <w:rPr>
            <w:rFonts w:ascii="source sans pro" w:eastAsia="Times New Roman" w:hAnsi="source sans pro" w:cs="Times New Roman"/>
            <w:color w:val="555555"/>
            <w:sz w:val="30"/>
            <w:szCs w:val="30"/>
          </w:rPr>
          <w:fldChar w:fldCharType="separate"/>
        </w:r>
        <w:r w:rsidRPr="00077185">
          <w:rPr>
            <w:rFonts w:ascii="source sans pro" w:eastAsia="Times New Roman" w:hAnsi="source sans pro" w:cs="Times New Roman"/>
            <w:color w:val="222222"/>
            <w:sz w:val="21"/>
            <w:u w:val="single"/>
          </w:rPr>
          <w:t>Major English Class 12</w:t>
        </w:r>
        <w:r w:rsidRPr="00077185">
          <w:rPr>
            <w:rFonts w:ascii="source sans pro" w:eastAsia="Times New Roman" w:hAnsi="source sans pro" w:cs="Times New Roman"/>
            <w:color w:val="555555"/>
            <w:sz w:val="30"/>
            <w:szCs w:val="30"/>
          </w:rPr>
          <w:fldChar w:fldCharType="end"/>
        </w:r>
        <w:r w:rsidRPr="00077185">
          <w:rPr>
            <w:rFonts w:ascii="source sans pro" w:eastAsia="Times New Roman" w:hAnsi="source sans pro" w:cs="Times New Roman"/>
            <w:color w:val="555555"/>
            <w:sz w:val="30"/>
          </w:rPr>
          <w:t> </w:t>
        </w:r>
        <w:r w:rsidRPr="00077185">
          <w:rPr>
            <w:rFonts w:ascii="source sans pro" w:eastAsia="Times New Roman" w:hAnsi="source sans pro" w:cs="Times New Roman"/>
            <w:color w:val="555555"/>
            <w:sz w:val="30"/>
            <w:szCs w:val="30"/>
          </w:rPr>
          <w:fldChar w:fldCharType="begin"/>
        </w:r>
        <w:r w:rsidRPr="00077185">
          <w:rPr>
            <w:rFonts w:ascii="source sans pro" w:eastAsia="Times New Roman" w:hAnsi="source sans pro" w:cs="Times New Roman"/>
            <w:color w:val="555555"/>
            <w:sz w:val="30"/>
            <w:szCs w:val="30"/>
          </w:rPr>
          <w:instrText xml:space="preserve"> HYPERLINK "https://www.merospark.com/tag/management-class-11/" \o "141 topics" </w:instrText>
        </w:r>
        <w:r w:rsidRPr="00077185">
          <w:rPr>
            <w:rFonts w:ascii="source sans pro" w:eastAsia="Times New Roman" w:hAnsi="source sans pro" w:cs="Times New Roman"/>
            <w:color w:val="555555"/>
            <w:sz w:val="30"/>
            <w:szCs w:val="30"/>
          </w:rPr>
          <w:fldChar w:fldCharType="separate"/>
        </w:r>
        <w:r w:rsidRPr="00077185">
          <w:rPr>
            <w:rFonts w:ascii="source sans pro" w:eastAsia="Times New Roman" w:hAnsi="source sans pro" w:cs="Times New Roman"/>
            <w:color w:val="222222"/>
            <w:sz w:val="24"/>
            <w:szCs w:val="24"/>
            <w:u w:val="single"/>
          </w:rPr>
          <w:t>Management Class 11</w:t>
        </w:r>
        <w:r w:rsidRPr="00077185">
          <w:rPr>
            <w:rFonts w:ascii="source sans pro" w:eastAsia="Times New Roman" w:hAnsi="source sans pro" w:cs="Times New Roman"/>
            <w:color w:val="555555"/>
            <w:sz w:val="30"/>
            <w:szCs w:val="30"/>
          </w:rPr>
          <w:fldChar w:fldCharType="end"/>
        </w:r>
        <w:r w:rsidRPr="00077185">
          <w:rPr>
            <w:rFonts w:ascii="source sans pro" w:eastAsia="Times New Roman" w:hAnsi="source sans pro" w:cs="Times New Roman"/>
            <w:color w:val="555555"/>
            <w:sz w:val="30"/>
          </w:rPr>
          <w:t> </w:t>
        </w:r>
        <w:r w:rsidRPr="00077185">
          <w:rPr>
            <w:rFonts w:ascii="source sans pro" w:eastAsia="Times New Roman" w:hAnsi="source sans pro" w:cs="Times New Roman"/>
            <w:color w:val="555555"/>
            <w:sz w:val="30"/>
            <w:szCs w:val="30"/>
          </w:rPr>
          <w:fldChar w:fldCharType="begin"/>
        </w:r>
        <w:r w:rsidRPr="00077185">
          <w:rPr>
            <w:rFonts w:ascii="source sans pro" w:eastAsia="Times New Roman" w:hAnsi="source sans pro" w:cs="Times New Roman"/>
            <w:color w:val="555555"/>
            <w:sz w:val="30"/>
            <w:szCs w:val="30"/>
          </w:rPr>
          <w:instrText xml:space="preserve"> HYPERLINK "https://www.merospark.com/tag/management-class-12/" \o "61 topics" </w:instrText>
        </w:r>
        <w:r w:rsidRPr="00077185">
          <w:rPr>
            <w:rFonts w:ascii="source sans pro" w:eastAsia="Times New Roman" w:hAnsi="source sans pro" w:cs="Times New Roman"/>
            <w:color w:val="555555"/>
            <w:sz w:val="30"/>
            <w:szCs w:val="30"/>
          </w:rPr>
          <w:fldChar w:fldCharType="separate"/>
        </w:r>
        <w:r w:rsidRPr="00077185">
          <w:rPr>
            <w:rFonts w:ascii="source sans pro" w:eastAsia="Times New Roman" w:hAnsi="source sans pro" w:cs="Times New Roman"/>
            <w:color w:val="222222"/>
            <w:u w:val="single"/>
          </w:rPr>
          <w:t>Management Class 12</w:t>
        </w:r>
        <w:r w:rsidRPr="00077185">
          <w:rPr>
            <w:rFonts w:ascii="source sans pro" w:eastAsia="Times New Roman" w:hAnsi="source sans pro" w:cs="Times New Roman"/>
            <w:color w:val="555555"/>
            <w:sz w:val="30"/>
            <w:szCs w:val="30"/>
          </w:rPr>
          <w:fldChar w:fldCharType="end"/>
        </w:r>
        <w:r w:rsidRPr="00077185">
          <w:rPr>
            <w:rFonts w:ascii="source sans pro" w:eastAsia="Times New Roman" w:hAnsi="source sans pro" w:cs="Times New Roman"/>
            <w:color w:val="555555"/>
            <w:sz w:val="30"/>
          </w:rPr>
          <w:t> </w:t>
        </w:r>
        <w:r w:rsidRPr="00077185">
          <w:rPr>
            <w:rFonts w:ascii="source sans pro" w:eastAsia="Times New Roman" w:hAnsi="source sans pro" w:cs="Times New Roman"/>
            <w:color w:val="555555"/>
            <w:sz w:val="30"/>
            <w:szCs w:val="30"/>
          </w:rPr>
          <w:fldChar w:fldCharType="begin"/>
        </w:r>
        <w:r w:rsidRPr="00077185">
          <w:rPr>
            <w:rFonts w:ascii="source sans pro" w:eastAsia="Times New Roman" w:hAnsi="source sans pro" w:cs="Times New Roman"/>
            <w:color w:val="555555"/>
            <w:sz w:val="30"/>
            <w:szCs w:val="30"/>
          </w:rPr>
          <w:instrText xml:space="preserve"> HYPERLINK "https://www.merospark.com/tag/mathematics-class-12/" \o "24 topics" </w:instrText>
        </w:r>
        <w:r w:rsidRPr="00077185">
          <w:rPr>
            <w:rFonts w:ascii="source sans pro" w:eastAsia="Times New Roman" w:hAnsi="source sans pro" w:cs="Times New Roman"/>
            <w:color w:val="555555"/>
            <w:sz w:val="30"/>
            <w:szCs w:val="30"/>
          </w:rPr>
          <w:fldChar w:fldCharType="separate"/>
        </w:r>
        <w:r w:rsidRPr="00077185">
          <w:rPr>
            <w:rFonts w:ascii="source sans pro" w:eastAsia="Times New Roman" w:hAnsi="source sans pro" w:cs="Times New Roman"/>
            <w:color w:val="222222"/>
            <w:sz w:val="21"/>
            <w:u w:val="single"/>
          </w:rPr>
          <w:t>Mathematics Class 12</w:t>
        </w:r>
        <w:r w:rsidRPr="00077185">
          <w:rPr>
            <w:rFonts w:ascii="source sans pro" w:eastAsia="Times New Roman" w:hAnsi="source sans pro" w:cs="Times New Roman"/>
            <w:color w:val="555555"/>
            <w:sz w:val="30"/>
            <w:szCs w:val="30"/>
          </w:rPr>
          <w:fldChar w:fldCharType="end"/>
        </w:r>
        <w:r w:rsidRPr="00077185">
          <w:rPr>
            <w:rFonts w:ascii="source sans pro" w:eastAsia="Times New Roman" w:hAnsi="source sans pro" w:cs="Times New Roman"/>
            <w:color w:val="555555"/>
            <w:sz w:val="30"/>
          </w:rPr>
          <w:t> </w:t>
        </w:r>
        <w:r w:rsidRPr="00077185">
          <w:rPr>
            <w:rFonts w:ascii="source sans pro" w:eastAsia="Times New Roman" w:hAnsi="source sans pro" w:cs="Times New Roman"/>
            <w:color w:val="555555"/>
            <w:sz w:val="30"/>
            <w:szCs w:val="30"/>
          </w:rPr>
          <w:fldChar w:fldCharType="begin"/>
        </w:r>
        <w:r w:rsidRPr="00077185">
          <w:rPr>
            <w:rFonts w:ascii="source sans pro" w:eastAsia="Times New Roman" w:hAnsi="source sans pro" w:cs="Times New Roman"/>
            <w:color w:val="555555"/>
            <w:sz w:val="30"/>
            <w:szCs w:val="30"/>
          </w:rPr>
          <w:instrText xml:space="preserve"> HYPERLINK "https://www.merospark.com/tag/meaning-into-words-class-11/" \o "22 topics" </w:instrText>
        </w:r>
        <w:r w:rsidRPr="00077185">
          <w:rPr>
            <w:rFonts w:ascii="source sans pro" w:eastAsia="Times New Roman" w:hAnsi="source sans pro" w:cs="Times New Roman"/>
            <w:color w:val="555555"/>
            <w:sz w:val="30"/>
            <w:szCs w:val="30"/>
          </w:rPr>
          <w:fldChar w:fldCharType="separate"/>
        </w:r>
        <w:r w:rsidRPr="00077185">
          <w:rPr>
            <w:rFonts w:ascii="source sans pro" w:eastAsia="Times New Roman" w:hAnsi="source sans pro" w:cs="Times New Roman"/>
            <w:color w:val="222222"/>
            <w:sz w:val="21"/>
            <w:u w:val="single"/>
          </w:rPr>
          <w:t>Meaning Into Words Class 11</w:t>
        </w:r>
        <w:r w:rsidRPr="00077185">
          <w:rPr>
            <w:rFonts w:ascii="source sans pro" w:eastAsia="Times New Roman" w:hAnsi="source sans pro" w:cs="Times New Roman"/>
            <w:color w:val="555555"/>
            <w:sz w:val="30"/>
            <w:szCs w:val="30"/>
          </w:rPr>
          <w:fldChar w:fldCharType="end"/>
        </w:r>
        <w:r w:rsidRPr="00077185">
          <w:rPr>
            <w:rFonts w:ascii="source sans pro" w:eastAsia="Times New Roman" w:hAnsi="source sans pro" w:cs="Times New Roman"/>
            <w:color w:val="555555"/>
            <w:sz w:val="30"/>
          </w:rPr>
          <w:t> </w:t>
        </w:r>
        <w:r w:rsidRPr="00077185">
          <w:rPr>
            <w:rFonts w:ascii="source sans pro" w:eastAsia="Times New Roman" w:hAnsi="source sans pro" w:cs="Times New Roman"/>
            <w:color w:val="555555"/>
            <w:sz w:val="30"/>
            <w:szCs w:val="30"/>
          </w:rPr>
          <w:fldChar w:fldCharType="begin"/>
        </w:r>
        <w:r w:rsidRPr="00077185">
          <w:rPr>
            <w:rFonts w:ascii="source sans pro" w:eastAsia="Times New Roman" w:hAnsi="source sans pro" w:cs="Times New Roman"/>
            <w:color w:val="555555"/>
            <w:sz w:val="30"/>
            <w:szCs w:val="30"/>
          </w:rPr>
          <w:instrText xml:space="preserve"> HYPERLINK "https://www.merospark.com/tag/meaning-into-words-class-12/" \o "12 topics" </w:instrText>
        </w:r>
        <w:r w:rsidRPr="00077185">
          <w:rPr>
            <w:rFonts w:ascii="source sans pro" w:eastAsia="Times New Roman" w:hAnsi="source sans pro" w:cs="Times New Roman"/>
            <w:color w:val="555555"/>
            <w:sz w:val="30"/>
            <w:szCs w:val="30"/>
          </w:rPr>
          <w:fldChar w:fldCharType="separate"/>
        </w:r>
        <w:r w:rsidRPr="00077185">
          <w:rPr>
            <w:rFonts w:ascii="source sans pro" w:eastAsia="Times New Roman" w:hAnsi="source sans pro" w:cs="Times New Roman"/>
            <w:color w:val="222222"/>
            <w:sz w:val="20"/>
            <w:u w:val="single"/>
          </w:rPr>
          <w:t>Meaning Into Words Class 12</w:t>
        </w:r>
        <w:r w:rsidRPr="00077185">
          <w:rPr>
            <w:rFonts w:ascii="source sans pro" w:eastAsia="Times New Roman" w:hAnsi="source sans pro" w:cs="Times New Roman"/>
            <w:color w:val="555555"/>
            <w:sz w:val="30"/>
            <w:szCs w:val="30"/>
          </w:rPr>
          <w:fldChar w:fldCharType="end"/>
        </w:r>
        <w:r w:rsidRPr="00077185">
          <w:rPr>
            <w:rFonts w:ascii="source sans pro" w:eastAsia="Times New Roman" w:hAnsi="source sans pro" w:cs="Times New Roman"/>
            <w:color w:val="555555"/>
            <w:sz w:val="30"/>
          </w:rPr>
          <w:t> </w:t>
        </w:r>
        <w:r w:rsidRPr="00077185">
          <w:rPr>
            <w:rFonts w:ascii="source sans pro" w:eastAsia="Times New Roman" w:hAnsi="source sans pro" w:cs="Times New Roman"/>
            <w:color w:val="555555"/>
            <w:sz w:val="30"/>
            <w:szCs w:val="30"/>
          </w:rPr>
          <w:fldChar w:fldCharType="begin"/>
        </w:r>
        <w:r w:rsidRPr="00077185">
          <w:rPr>
            <w:rFonts w:ascii="source sans pro" w:eastAsia="Times New Roman" w:hAnsi="source sans pro" w:cs="Times New Roman"/>
            <w:color w:val="555555"/>
            <w:sz w:val="30"/>
            <w:szCs w:val="30"/>
          </w:rPr>
          <w:instrText xml:space="preserve"> HYPERLINK "https://www.merospark.com/tag/nepali-class-12/" \o "14 topics" </w:instrText>
        </w:r>
        <w:r w:rsidRPr="00077185">
          <w:rPr>
            <w:rFonts w:ascii="source sans pro" w:eastAsia="Times New Roman" w:hAnsi="source sans pro" w:cs="Times New Roman"/>
            <w:color w:val="555555"/>
            <w:sz w:val="30"/>
            <w:szCs w:val="30"/>
          </w:rPr>
          <w:fldChar w:fldCharType="separate"/>
        </w:r>
        <w:r w:rsidRPr="00077185">
          <w:rPr>
            <w:rFonts w:ascii="source sans pro" w:eastAsia="Times New Roman" w:hAnsi="source sans pro" w:cs="Times New Roman"/>
            <w:color w:val="222222"/>
            <w:sz w:val="20"/>
            <w:u w:val="single"/>
          </w:rPr>
          <w:t>Nepali Class 12</w:t>
        </w:r>
        <w:r w:rsidRPr="00077185">
          <w:rPr>
            <w:rFonts w:ascii="source sans pro" w:eastAsia="Times New Roman" w:hAnsi="source sans pro" w:cs="Times New Roman"/>
            <w:color w:val="555555"/>
            <w:sz w:val="30"/>
            <w:szCs w:val="30"/>
          </w:rPr>
          <w:fldChar w:fldCharType="end"/>
        </w:r>
        <w:r w:rsidRPr="00077185">
          <w:rPr>
            <w:rFonts w:ascii="source sans pro" w:eastAsia="Times New Roman" w:hAnsi="source sans pro" w:cs="Times New Roman"/>
            <w:color w:val="555555"/>
            <w:sz w:val="30"/>
          </w:rPr>
          <w:t> </w:t>
        </w:r>
        <w:r w:rsidRPr="00077185">
          <w:rPr>
            <w:rFonts w:ascii="source sans pro" w:eastAsia="Times New Roman" w:hAnsi="source sans pro" w:cs="Times New Roman"/>
            <w:color w:val="555555"/>
            <w:sz w:val="30"/>
            <w:szCs w:val="30"/>
          </w:rPr>
          <w:fldChar w:fldCharType="begin"/>
        </w:r>
        <w:r w:rsidRPr="00077185">
          <w:rPr>
            <w:rFonts w:ascii="source sans pro" w:eastAsia="Times New Roman" w:hAnsi="source sans pro" w:cs="Times New Roman"/>
            <w:color w:val="555555"/>
            <w:sz w:val="30"/>
            <w:szCs w:val="30"/>
          </w:rPr>
          <w:instrText xml:space="preserve"> HYPERLINK "https://www.merospark.com/tag/old-is-gold/" \o "88 topics" </w:instrText>
        </w:r>
        <w:r w:rsidRPr="00077185">
          <w:rPr>
            <w:rFonts w:ascii="source sans pro" w:eastAsia="Times New Roman" w:hAnsi="source sans pro" w:cs="Times New Roman"/>
            <w:color w:val="555555"/>
            <w:sz w:val="30"/>
            <w:szCs w:val="30"/>
          </w:rPr>
          <w:fldChar w:fldCharType="separate"/>
        </w:r>
        <w:r w:rsidRPr="00077185">
          <w:rPr>
            <w:rFonts w:ascii="source sans pro" w:eastAsia="Times New Roman" w:hAnsi="source sans pro" w:cs="Times New Roman"/>
            <w:color w:val="222222"/>
            <w:sz w:val="23"/>
            <w:u w:val="single"/>
          </w:rPr>
          <w:t>Old Is Gold</w:t>
        </w:r>
        <w:r w:rsidRPr="00077185">
          <w:rPr>
            <w:rFonts w:ascii="source sans pro" w:eastAsia="Times New Roman" w:hAnsi="source sans pro" w:cs="Times New Roman"/>
            <w:color w:val="555555"/>
            <w:sz w:val="30"/>
            <w:szCs w:val="30"/>
          </w:rPr>
          <w:fldChar w:fldCharType="end"/>
        </w:r>
        <w:r w:rsidRPr="00077185">
          <w:rPr>
            <w:rFonts w:ascii="source sans pro" w:eastAsia="Times New Roman" w:hAnsi="source sans pro" w:cs="Times New Roman"/>
            <w:color w:val="555555"/>
            <w:sz w:val="30"/>
          </w:rPr>
          <w:t> </w:t>
        </w:r>
        <w:r w:rsidRPr="00077185">
          <w:rPr>
            <w:rFonts w:ascii="source sans pro" w:eastAsia="Times New Roman" w:hAnsi="source sans pro" w:cs="Times New Roman"/>
            <w:color w:val="555555"/>
            <w:sz w:val="30"/>
            <w:szCs w:val="30"/>
          </w:rPr>
          <w:fldChar w:fldCharType="begin"/>
        </w:r>
        <w:r w:rsidRPr="00077185">
          <w:rPr>
            <w:rFonts w:ascii="source sans pro" w:eastAsia="Times New Roman" w:hAnsi="source sans pro" w:cs="Times New Roman"/>
            <w:color w:val="555555"/>
            <w:sz w:val="30"/>
            <w:szCs w:val="30"/>
          </w:rPr>
          <w:instrText xml:space="preserve"> HYPERLINK "https://www.merospark.com/tag/physics-class-11/" \o "31 topics" </w:instrText>
        </w:r>
        <w:r w:rsidRPr="00077185">
          <w:rPr>
            <w:rFonts w:ascii="source sans pro" w:eastAsia="Times New Roman" w:hAnsi="source sans pro" w:cs="Times New Roman"/>
            <w:color w:val="555555"/>
            <w:sz w:val="30"/>
            <w:szCs w:val="30"/>
          </w:rPr>
          <w:fldChar w:fldCharType="separate"/>
        </w:r>
        <w:r w:rsidRPr="00077185">
          <w:rPr>
            <w:rFonts w:ascii="source sans pro" w:eastAsia="Times New Roman" w:hAnsi="source sans pro" w:cs="Times New Roman"/>
            <w:color w:val="222222"/>
            <w:sz w:val="21"/>
            <w:u w:val="single"/>
          </w:rPr>
          <w:t>Physics Class 11</w:t>
        </w:r>
        <w:r w:rsidRPr="00077185">
          <w:rPr>
            <w:rFonts w:ascii="source sans pro" w:eastAsia="Times New Roman" w:hAnsi="source sans pro" w:cs="Times New Roman"/>
            <w:color w:val="555555"/>
            <w:sz w:val="30"/>
            <w:szCs w:val="30"/>
          </w:rPr>
          <w:fldChar w:fldCharType="end"/>
        </w:r>
        <w:r w:rsidRPr="00077185">
          <w:rPr>
            <w:rFonts w:ascii="source sans pro" w:eastAsia="Times New Roman" w:hAnsi="source sans pro" w:cs="Times New Roman"/>
            <w:color w:val="555555"/>
            <w:sz w:val="30"/>
          </w:rPr>
          <w:t> </w:t>
        </w:r>
        <w:r w:rsidRPr="00077185">
          <w:rPr>
            <w:rFonts w:ascii="source sans pro" w:eastAsia="Times New Roman" w:hAnsi="source sans pro" w:cs="Times New Roman"/>
            <w:color w:val="555555"/>
            <w:sz w:val="30"/>
            <w:szCs w:val="30"/>
          </w:rPr>
          <w:fldChar w:fldCharType="begin"/>
        </w:r>
        <w:r w:rsidRPr="00077185">
          <w:rPr>
            <w:rFonts w:ascii="source sans pro" w:eastAsia="Times New Roman" w:hAnsi="source sans pro" w:cs="Times New Roman"/>
            <w:color w:val="555555"/>
            <w:sz w:val="30"/>
            <w:szCs w:val="30"/>
          </w:rPr>
          <w:instrText xml:space="preserve"> HYPERLINK "https://www.merospark.com/tag/physics-class-12/" \o "25 topics" </w:instrText>
        </w:r>
        <w:r w:rsidRPr="00077185">
          <w:rPr>
            <w:rFonts w:ascii="source sans pro" w:eastAsia="Times New Roman" w:hAnsi="source sans pro" w:cs="Times New Roman"/>
            <w:color w:val="555555"/>
            <w:sz w:val="30"/>
            <w:szCs w:val="30"/>
          </w:rPr>
          <w:fldChar w:fldCharType="separate"/>
        </w:r>
        <w:r w:rsidRPr="00077185">
          <w:rPr>
            <w:rFonts w:ascii="source sans pro" w:eastAsia="Times New Roman" w:hAnsi="source sans pro" w:cs="Times New Roman"/>
            <w:color w:val="222222"/>
            <w:sz w:val="21"/>
            <w:u w:val="single"/>
          </w:rPr>
          <w:t>Physics Class 12</w:t>
        </w:r>
        <w:r w:rsidRPr="00077185">
          <w:rPr>
            <w:rFonts w:ascii="source sans pro" w:eastAsia="Times New Roman" w:hAnsi="source sans pro" w:cs="Times New Roman"/>
            <w:color w:val="555555"/>
            <w:sz w:val="30"/>
            <w:szCs w:val="30"/>
          </w:rPr>
          <w:fldChar w:fldCharType="end"/>
        </w:r>
        <w:r w:rsidRPr="00077185">
          <w:rPr>
            <w:rFonts w:ascii="source sans pro" w:eastAsia="Times New Roman" w:hAnsi="source sans pro" w:cs="Times New Roman"/>
            <w:color w:val="555555"/>
            <w:sz w:val="30"/>
          </w:rPr>
          <w:t> </w:t>
        </w:r>
        <w:r w:rsidRPr="00077185">
          <w:rPr>
            <w:rFonts w:ascii="source sans pro" w:eastAsia="Times New Roman" w:hAnsi="source sans pro" w:cs="Times New Roman"/>
            <w:color w:val="555555"/>
            <w:sz w:val="30"/>
            <w:szCs w:val="30"/>
          </w:rPr>
          <w:fldChar w:fldCharType="begin"/>
        </w:r>
        <w:r w:rsidRPr="00077185">
          <w:rPr>
            <w:rFonts w:ascii="source sans pro" w:eastAsia="Times New Roman" w:hAnsi="source sans pro" w:cs="Times New Roman"/>
            <w:color w:val="555555"/>
            <w:sz w:val="30"/>
            <w:szCs w:val="30"/>
          </w:rPr>
          <w:instrText xml:space="preserve"> HYPERLINK "https://www.merospark.com/tag/pu-question-papers/" \o "36 topics" </w:instrText>
        </w:r>
        <w:r w:rsidRPr="00077185">
          <w:rPr>
            <w:rFonts w:ascii="source sans pro" w:eastAsia="Times New Roman" w:hAnsi="source sans pro" w:cs="Times New Roman"/>
            <w:color w:val="555555"/>
            <w:sz w:val="30"/>
            <w:szCs w:val="30"/>
          </w:rPr>
          <w:fldChar w:fldCharType="separate"/>
        </w:r>
        <w:r w:rsidRPr="00077185">
          <w:rPr>
            <w:rFonts w:ascii="source sans pro" w:eastAsia="Times New Roman" w:hAnsi="source sans pro" w:cs="Times New Roman"/>
            <w:color w:val="222222"/>
            <w:u w:val="single"/>
          </w:rPr>
          <w:t>PU Question Papers</w:t>
        </w:r>
        <w:r w:rsidRPr="00077185">
          <w:rPr>
            <w:rFonts w:ascii="source sans pro" w:eastAsia="Times New Roman" w:hAnsi="source sans pro" w:cs="Times New Roman"/>
            <w:color w:val="555555"/>
            <w:sz w:val="30"/>
            <w:szCs w:val="30"/>
          </w:rPr>
          <w:fldChar w:fldCharType="end"/>
        </w:r>
        <w:r w:rsidRPr="00077185">
          <w:rPr>
            <w:rFonts w:ascii="source sans pro" w:eastAsia="Times New Roman" w:hAnsi="source sans pro" w:cs="Times New Roman"/>
            <w:color w:val="555555"/>
            <w:sz w:val="30"/>
          </w:rPr>
          <w:t> </w:t>
        </w:r>
        <w:r w:rsidRPr="00077185">
          <w:rPr>
            <w:rFonts w:ascii="source sans pro" w:eastAsia="Times New Roman" w:hAnsi="source sans pro" w:cs="Times New Roman"/>
            <w:color w:val="555555"/>
            <w:sz w:val="30"/>
            <w:szCs w:val="30"/>
          </w:rPr>
          <w:fldChar w:fldCharType="begin"/>
        </w:r>
        <w:r w:rsidRPr="00077185">
          <w:rPr>
            <w:rFonts w:ascii="source sans pro" w:eastAsia="Times New Roman" w:hAnsi="source sans pro" w:cs="Times New Roman"/>
            <w:color w:val="555555"/>
            <w:sz w:val="30"/>
            <w:szCs w:val="30"/>
          </w:rPr>
          <w:instrText xml:space="preserve"> HYPERLINK "https://www.merospark.com/tag/question-bank/" \o "100 topics" </w:instrText>
        </w:r>
        <w:r w:rsidRPr="00077185">
          <w:rPr>
            <w:rFonts w:ascii="source sans pro" w:eastAsia="Times New Roman" w:hAnsi="source sans pro" w:cs="Times New Roman"/>
            <w:color w:val="555555"/>
            <w:sz w:val="30"/>
            <w:szCs w:val="30"/>
          </w:rPr>
          <w:fldChar w:fldCharType="separate"/>
        </w:r>
        <w:r w:rsidRPr="00077185">
          <w:rPr>
            <w:rFonts w:ascii="source sans pro" w:eastAsia="Times New Roman" w:hAnsi="source sans pro" w:cs="Times New Roman"/>
            <w:color w:val="222222"/>
            <w:sz w:val="23"/>
            <w:u w:val="single"/>
          </w:rPr>
          <w:t>Question Bank</w:t>
        </w:r>
        <w:r w:rsidRPr="00077185">
          <w:rPr>
            <w:rFonts w:ascii="source sans pro" w:eastAsia="Times New Roman" w:hAnsi="source sans pro" w:cs="Times New Roman"/>
            <w:color w:val="555555"/>
            <w:sz w:val="30"/>
            <w:szCs w:val="30"/>
          </w:rPr>
          <w:fldChar w:fldCharType="end"/>
        </w:r>
        <w:r w:rsidRPr="00077185">
          <w:rPr>
            <w:rFonts w:ascii="source sans pro" w:eastAsia="Times New Roman" w:hAnsi="source sans pro" w:cs="Times New Roman"/>
            <w:color w:val="555555"/>
            <w:sz w:val="30"/>
          </w:rPr>
          <w:t> </w:t>
        </w:r>
        <w:r w:rsidRPr="00077185">
          <w:rPr>
            <w:rFonts w:ascii="source sans pro" w:eastAsia="Times New Roman" w:hAnsi="source sans pro" w:cs="Times New Roman"/>
            <w:color w:val="555555"/>
            <w:sz w:val="30"/>
            <w:szCs w:val="30"/>
          </w:rPr>
          <w:fldChar w:fldCharType="begin"/>
        </w:r>
        <w:r w:rsidRPr="00077185">
          <w:rPr>
            <w:rFonts w:ascii="source sans pro" w:eastAsia="Times New Roman" w:hAnsi="source sans pro" w:cs="Times New Roman"/>
            <w:color w:val="555555"/>
            <w:sz w:val="30"/>
            <w:szCs w:val="30"/>
          </w:rPr>
          <w:instrText xml:space="preserve"> HYPERLINK "https://www.merospark.com/tag/question-paper-class-11/" \o "42 topics" </w:instrText>
        </w:r>
        <w:r w:rsidRPr="00077185">
          <w:rPr>
            <w:rFonts w:ascii="source sans pro" w:eastAsia="Times New Roman" w:hAnsi="source sans pro" w:cs="Times New Roman"/>
            <w:color w:val="555555"/>
            <w:sz w:val="30"/>
            <w:szCs w:val="30"/>
          </w:rPr>
          <w:fldChar w:fldCharType="separate"/>
        </w:r>
        <w:r w:rsidRPr="00077185">
          <w:rPr>
            <w:rFonts w:ascii="source sans pro" w:eastAsia="Times New Roman" w:hAnsi="source sans pro" w:cs="Times New Roman"/>
            <w:color w:val="222222"/>
            <w:u w:val="single"/>
          </w:rPr>
          <w:t>Question Paper Class 11</w:t>
        </w:r>
        <w:r w:rsidRPr="00077185">
          <w:rPr>
            <w:rFonts w:ascii="source sans pro" w:eastAsia="Times New Roman" w:hAnsi="source sans pro" w:cs="Times New Roman"/>
            <w:color w:val="555555"/>
            <w:sz w:val="30"/>
            <w:szCs w:val="30"/>
          </w:rPr>
          <w:fldChar w:fldCharType="end"/>
        </w:r>
        <w:r w:rsidRPr="00077185">
          <w:rPr>
            <w:rFonts w:ascii="source sans pro" w:eastAsia="Times New Roman" w:hAnsi="source sans pro" w:cs="Times New Roman"/>
            <w:color w:val="555555"/>
            <w:sz w:val="30"/>
          </w:rPr>
          <w:t> </w:t>
        </w:r>
        <w:r w:rsidRPr="00077185">
          <w:rPr>
            <w:rFonts w:ascii="source sans pro" w:eastAsia="Times New Roman" w:hAnsi="source sans pro" w:cs="Times New Roman"/>
            <w:color w:val="555555"/>
            <w:sz w:val="30"/>
            <w:szCs w:val="30"/>
          </w:rPr>
          <w:fldChar w:fldCharType="begin"/>
        </w:r>
        <w:r w:rsidRPr="00077185">
          <w:rPr>
            <w:rFonts w:ascii="source sans pro" w:eastAsia="Times New Roman" w:hAnsi="source sans pro" w:cs="Times New Roman"/>
            <w:color w:val="555555"/>
            <w:sz w:val="30"/>
            <w:szCs w:val="30"/>
          </w:rPr>
          <w:instrText xml:space="preserve"> HYPERLINK "https://www.merospark.com/tag/question-paper-class-12/" \o "43 topics" </w:instrText>
        </w:r>
        <w:r w:rsidRPr="00077185">
          <w:rPr>
            <w:rFonts w:ascii="source sans pro" w:eastAsia="Times New Roman" w:hAnsi="source sans pro" w:cs="Times New Roman"/>
            <w:color w:val="555555"/>
            <w:sz w:val="30"/>
            <w:szCs w:val="30"/>
          </w:rPr>
          <w:fldChar w:fldCharType="separate"/>
        </w:r>
        <w:r w:rsidRPr="00077185">
          <w:rPr>
            <w:rFonts w:ascii="source sans pro" w:eastAsia="Times New Roman" w:hAnsi="source sans pro" w:cs="Times New Roman"/>
            <w:color w:val="222222"/>
            <w:u w:val="single"/>
          </w:rPr>
          <w:t>Question Paper Class 12</w:t>
        </w:r>
        <w:r w:rsidRPr="00077185">
          <w:rPr>
            <w:rFonts w:ascii="source sans pro" w:eastAsia="Times New Roman" w:hAnsi="source sans pro" w:cs="Times New Roman"/>
            <w:color w:val="555555"/>
            <w:sz w:val="30"/>
            <w:szCs w:val="30"/>
          </w:rPr>
          <w:fldChar w:fldCharType="end"/>
        </w:r>
        <w:r w:rsidRPr="00077185">
          <w:rPr>
            <w:rFonts w:ascii="source sans pro" w:eastAsia="Times New Roman" w:hAnsi="source sans pro" w:cs="Times New Roman"/>
            <w:color w:val="555555"/>
            <w:sz w:val="30"/>
            <w:szCs w:val="30"/>
          </w:rPr>
          <w:fldChar w:fldCharType="begin"/>
        </w:r>
        <w:r w:rsidRPr="00077185">
          <w:rPr>
            <w:rFonts w:ascii="source sans pro" w:eastAsia="Times New Roman" w:hAnsi="source sans pro" w:cs="Times New Roman"/>
            <w:color w:val="555555"/>
            <w:sz w:val="30"/>
            <w:szCs w:val="30"/>
          </w:rPr>
          <w:instrText xml:space="preserve"> HYPERLINK "https://www.merospark.com/tag/science-class-11/" \o "181 topics" </w:instrText>
        </w:r>
        <w:r w:rsidRPr="00077185">
          <w:rPr>
            <w:rFonts w:ascii="source sans pro" w:eastAsia="Times New Roman" w:hAnsi="source sans pro" w:cs="Times New Roman"/>
            <w:color w:val="555555"/>
            <w:sz w:val="30"/>
            <w:szCs w:val="30"/>
          </w:rPr>
          <w:fldChar w:fldCharType="separate"/>
        </w:r>
        <w:r w:rsidRPr="00077185">
          <w:rPr>
            <w:rFonts w:ascii="source sans pro" w:eastAsia="Times New Roman" w:hAnsi="source sans pro" w:cs="Times New Roman"/>
            <w:color w:val="222222"/>
            <w:sz w:val="24"/>
            <w:szCs w:val="24"/>
            <w:u w:val="single"/>
          </w:rPr>
          <w:t>Science Class 11</w:t>
        </w:r>
        <w:r w:rsidRPr="00077185">
          <w:rPr>
            <w:rFonts w:ascii="source sans pro" w:eastAsia="Times New Roman" w:hAnsi="source sans pro" w:cs="Times New Roman"/>
            <w:color w:val="555555"/>
            <w:sz w:val="30"/>
            <w:szCs w:val="30"/>
          </w:rPr>
          <w:fldChar w:fldCharType="end"/>
        </w:r>
        <w:r w:rsidRPr="00077185">
          <w:rPr>
            <w:rFonts w:ascii="source sans pro" w:eastAsia="Times New Roman" w:hAnsi="source sans pro" w:cs="Times New Roman"/>
            <w:color w:val="555555"/>
            <w:sz w:val="30"/>
          </w:rPr>
          <w:t> </w:t>
        </w:r>
        <w:r w:rsidRPr="00077185">
          <w:rPr>
            <w:rFonts w:ascii="source sans pro" w:eastAsia="Times New Roman" w:hAnsi="source sans pro" w:cs="Times New Roman"/>
            <w:color w:val="555555"/>
            <w:sz w:val="30"/>
            <w:szCs w:val="30"/>
          </w:rPr>
          <w:fldChar w:fldCharType="begin"/>
        </w:r>
        <w:r w:rsidRPr="00077185">
          <w:rPr>
            <w:rFonts w:ascii="source sans pro" w:eastAsia="Times New Roman" w:hAnsi="source sans pro" w:cs="Times New Roman"/>
            <w:color w:val="555555"/>
            <w:sz w:val="30"/>
            <w:szCs w:val="30"/>
          </w:rPr>
          <w:instrText xml:space="preserve"> HYPERLINK "https://www.merospark.com/tag/science-class-12/" \o "104 topics" </w:instrText>
        </w:r>
        <w:r w:rsidRPr="00077185">
          <w:rPr>
            <w:rFonts w:ascii="source sans pro" w:eastAsia="Times New Roman" w:hAnsi="source sans pro" w:cs="Times New Roman"/>
            <w:color w:val="555555"/>
            <w:sz w:val="30"/>
            <w:szCs w:val="30"/>
          </w:rPr>
          <w:fldChar w:fldCharType="separate"/>
        </w:r>
        <w:r w:rsidRPr="00077185">
          <w:rPr>
            <w:rFonts w:ascii="source sans pro" w:eastAsia="Times New Roman" w:hAnsi="source sans pro" w:cs="Times New Roman"/>
            <w:color w:val="222222"/>
            <w:sz w:val="23"/>
            <w:u w:val="single"/>
          </w:rPr>
          <w:t>Science Class 12</w:t>
        </w:r>
        <w:r w:rsidRPr="00077185">
          <w:rPr>
            <w:rFonts w:ascii="source sans pro" w:eastAsia="Times New Roman" w:hAnsi="source sans pro" w:cs="Times New Roman"/>
            <w:color w:val="555555"/>
            <w:sz w:val="30"/>
            <w:szCs w:val="30"/>
          </w:rPr>
          <w:fldChar w:fldCharType="end"/>
        </w:r>
        <w:r w:rsidRPr="00077185">
          <w:rPr>
            <w:rFonts w:ascii="source sans pro" w:eastAsia="Times New Roman" w:hAnsi="source sans pro" w:cs="Times New Roman"/>
            <w:color w:val="555555"/>
            <w:sz w:val="30"/>
          </w:rPr>
          <w:t> </w:t>
        </w:r>
        <w:r w:rsidRPr="00077185">
          <w:rPr>
            <w:rFonts w:ascii="source sans pro" w:eastAsia="Times New Roman" w:hAnsi="source sans pro" w:cs="Times New Roman"/>
            <w:color w:val="555555"/>
            <w:sz w:val="30"/>
            <w:szCs w:val="30"/>
          </w:rPr>
          <w:fldChar w:fldCharType="begin"/>
        </w:r>
        <w:r w:rsidRPr="00077185">
          <w:rPr>
            <w:rFonts w:ascii="source sans pro" w:eastAsia="Times New Roman" w:hAnsi="source sans pro" w:cs="Times New Roman"/>
            <w:color w:val="555555"/>
            <w:sz w:val="30"/>
            <w:szCs w:val="30"/>
          </w:rPr>
          <w:instrText xml:space="preserve"> HYPERLINK "https://www.merospark.com/tag/slc-english/" \o "13 topics" </w:instrText>
        </w:r>
        <w:r w:rsidRPr="00077185">
          <w:rPr>
            <w:rFonts w:ascii="source sans pro" w:eastAsia="Times New Roman" w:hAnsi="source sans pro" w:cs="Times New Roman"/>
            <w:color w:val="555555"/>
            <w:sz w:val="30"/>
            <w:szCs w:val="30"/>
          </w:rPr>
          <w:fldChar w:fldCharType="separate"/>
        </w:r>
        <w:r w:rsidRPr="00077185">
          <w:rPr>
            <w:rFonts w:ascii="source sans pro" w:eastAsia="Times New Roman" w:hAnsi="source sans pro" w:cs="Times New Roman"/>
            <w:color w:val="222222"/>
            <w:sz w:val="20"/>
            <w:u w:val="single"/>
          </w:rPr>
          <w:t>SLC English</w:t>
        </w:r>
        <w:r w:rsidRPr="00077185">
          <w:rPr>
            <w:rFonts w:ascii="source sans pro" w:eastAsia="Times New Roman" w:hAnsi="source sans pro" w:cs="Times New Roman"/>
            <w:color w:val="555555"/>
            <w:sz w:val="30"/>
            <w:szCs w:val="30"/>
          </w:rPr>
          <w:fldChar w:fldCharType="end"/>
        </w:r>
        <w:r w:rsidRPr="00077185">
          <w:rPr>
            <w:rFonts w:ascii="source sans pro" w:eastAsia="Times New Roman" w:hAnsi="source sans pro" w:cs="Times New Roman"/>
            <w:color w:val="555555"/>
            <w:sz w:val="30"/>
          </w:rPr>
          <w:t> </w:t>
        </w:r>
        <w:r w:rsidRPr="00077185">
          <w:rPr>
            <w:rFonts w:ascii="source sans pro" w:eastAsia="Times New Roman" w:hAnsi="source sans pro" w:cs="Times New Roman"/>
            <w:color w:val="555555"/>
            <w:sz w:val="30"/>
            <w:szCs w:val="30"/>
          </w:rPr>
          <w:fldChar w:fldCharType="begin"/>
        </w:r>
        <w:r w:rsidRPr="00077185">
          <w:rPr>
            <w:rFonts w:ascii="source sans pro" w:eastAsia="Times New Roman" w:hAnsi="source sans pro" w:cs="Times New Roman"/>
            <w:color w:val="555555"/>
            <w:sz w:val="30"/>
            <w:szCs w:val="30"/>
          </w:rPr>
          <w:instrText xml:space="preserve"> HYPERLINK "https://www.merospark.com/tag/slc-question-paper/" \o "13 topics" </w:instrText>
        </w:r>
        <w:r w:rsidRPr="00077185">
          <w:rPr>
            <w:rFonts w:ascii="source sans pro" w:eastAsia="Times New Roman" w:hAnsi="source sans pro" w:cs="Times New Roman"/>
            <w:color w:val="555555"/>
            <w:sz w:val="30"/>
            <w:szCs w:val="30"/>
          </w:rPr>
          <w:fldChar w:fldCharType="separate"/>
        </w:r>
        <w:r w:rsidRPr="00077185">
          <w:rPr>
            <w:rFonts w:ascii="source sans pro" w:eastAsia="Times New Roman" w:hAnsi="source sans pro" w:cs="Times New Roman"/>
            <w:color w:val="222222"/>
            <w:sz w:val="20"/>
            <w:u w:val="single"/>
          </w:rPr>
          <w:t>SLC Question Paper</w:t>
        </w:r>
        <w:r w:rsidRPr="00077185">
          <w:rPr>
            <w:rFonts w:ascii="source sans pro" w:eastAsia="Times New Roman" w:hAnsi="source sans pro" w:cs="Times New Roman"/>
            <w:color w:val="555555"/>
            <w:sz w:val="30"/>
            <w:szCs w:val="30"/>
          </w:rPr>
          <w:fldChar w:fldCharType="end"/>
        </w:r>
        <w:r w:rsidRPr="00077185">
          <w:rPr>
            <w:rFonts w:ascii="source sans pro" w:eastAsia="Times New Roman" w:hAnsi="source sans pro" w:cs="Times New Roman"/>
            <w:color w:val="555555"/>
            <w:sz w:val="30"/>
          </w:rPr>
          <w:t> </w:t>
        </w:r>
        <w:r w:rsidRPr="00077185">
          <w:rPr>
            <w:rFonts w:ascii="source sans pro" w:eastAsia="Times New Roman" w:hAnsi="source sans pro" w:cs="Times New Roman"/>
            <w:color w:val="555555"/>
            <w:sz w:val="30"/>
            <w:szCs w:val="30"/>
          </w:rPr>
          <w:fldChar w:fldCharType="begin"/>
        </w:r>
        <w:r w:rsidRPr="00077185">
          <w:rPr>
            <w:rFonts w:ascii="source sans pro" w:eastAsia="Times New Roman" w:hAnsi="source sans pro" w:cs="Times New Roman"/>
            <w:color w:val="555555"/>
            <w:sz w:val="30"/>
            <w:szCs w:val="30"/>
          </w:rPr>
          <w:instrText xml:space="preserve"> HYPERLINK "https://www.merospark.com/tag/slc-science/" \o "16 topics" </w:instrText>
        </w:r>
        <w:r w:rsidRPr="00077185">
          <w:rPr>
            <w:rFonts w:ascii="source sans pro" w:eastAsia="Times New Roman" w:hAnsi="source sans pro" w:cs="Times New Roman"/>
            <w:color w:val="555555"/>
            <w:sz w:val="30"/>
            <w:szCs w:val="30"/>
          </w:rPr>
          <w:fldChar w:fldCharType="separate"/>
        </w:r>
        <w:r w:rsidRPr="00077185">
          <w:rPr>
            <w:rFonts w:ascii="source sans pro" w:eastAsia="Times New Roman" w:hAnsi="source sans pro" w:cs="Times New Roman"/>
            <w:color w:val="222222"/>
            <w:sz w:val="21"/>
            <w:u w:val="single"/>
          </w:rPr>
          <w:t>SLC Science</w:t>
        </w:r>
        <w:r w:rsidRPr="00077185">
          <w:rPr>
            <w:rFonts w:ascii="source sans pro" w:eastAsia="Times New Roman" w:hAnsi="source sans pro" w:cs="Times New Roman"/>
            <w:color w:val="555555"/>
            <w:sz w:val="30"/>
            <w:szCs w:val="30"/>
          </w:rPr>
          <w:fldChar w:fldCharType="end"/>
        </w:r>
        <w:r w:rsidRPr="00077185">
          <w:rPr>
            <w:rFonts w:ascii="source sans pro" w:eastAsia="Times New Roman" w:hAnsi="source sans pro" w:cs="Times New Roman"/>
            <w:color w:val="555555"/>
            <w:sz w:val="30"/>
          </w:rPr>
          <w:t> </w:t>
        </w:r>
        <w:r w:rsidRPr="00077185">
          <w:rPr>
            <w:rFonts w:ascii="source sans pro" w:eastAsia="Times New Roman" w:hAnsi="source sans pro" w:cs="Times New Roman"/>
            <w:color w:val="555555"/>
            <w:sz w:val="30"/>
            <w:szCs w:val="30"/>
          </w:rPr>
          <w:fldChar w:fldCharType="begin"/>
        </w:r>
        <w:r w:rsidRPr="00077185">
          <w:rPr>
            <w:rFonts w:ascii="source sans pro" w:eastAsia="Times New Roman" w:hAnsi="source sans pro" w:cs="Times New Roman"/>
            <w:color w:val="555555"/>
            <w:sz w:val="30"/>
            <w:szCs w:val="30"/>
          </w:rPr>
          <w:instrText xml:space="preserve"> HYPERLINK "https://www.merospark.com/tag/solved-questions/" \o "62 topics" </w:instrText>
        </w:r>
        <w:r w:rsidRPr="00077185">
          <w:rPr>
            <w:rFonts w:ascii="source sans pro" w:eastAsia="Times New Roman" w:hAnsi="source sans pro" w:cs="Times New Roman"/>
            <w:color w:val="555555"/>
            <w:sz w:val="30"/>
            <w:szCs w:val="30"/>
          </w:rPr>
          <w:fldChar w:fldCharType="separate"/>
        </w:r>
        <w:r w:rsidRPr="00077185">
          <w:rPr>
            <w:rFonts w:ascii="source sans pro" w:eastAsia="Times New Roman" w:hAnsi="source sans pro" w:cs="Times New Roman"/>
            <w:color w:val="222222"/>
            <w:u w:val="single"/>
          </w:rPr>
          <w:t>Solved Questions</w:t>
        </w:r>
        <w:r w:rsidRPr="00077185">
          <w:rPr>
            <w:rFonts w:ascii="source sans pro" w:eastAsia="Times New Roman" w:hAnsi="source sans pro" w:cs="Times New Roman"/>
            <w:color w:val="555555"/>
            <w:sz w:val="30"/>
            <w:szCs w:val="30"/>
          </w:rPr>
          <w:fldChar w:fldCharType="end"/>
        </w:r>
        <w:r w:rsidRPr="00077185">
          <w:rPr>
            <w:rFonts w:ascii="source sans pro" w:eastAsia="Times New Roman" w:hAnsi="source sans pro" w:cs="Times New Roman"/>
            <w:color w:val="555555"/>
            <w:sz w:val="30"/>
          </w:rPr>
          <w:t> </w:t>
        </w:r>
        <w:r w:rsidRPr="00077185">
          <w:rPr>
            <w:rFonts w:ascii="source sans pro" w:eastAsia="Times New Roman" w:hAnsi="source sans pro" w:cs="Times New Roman"/>
            <w:color w:val="555555"/>
            <w:sz w:val="30"/>
            <w:szCs w:val="30"/>
          </w:rPr>
          <w:fldChar w:fldCharType="begin"/>
        </w:r>
        <w:r w:rsidRPr="00077185">
          <w:rPr>
            <w:rFonts w:ascii="source sans pro" w:eastAsia="Times New Roman" w:hAnsi="source sans pro" w:cs="Times New Roman"/>
            <w:color w:val="555555"/>
            <w:sz w:val="30"/>
            <w:szCs w:val="30"/>
          </w:rPr>
          <w:instrText xml:space="preserve"> HYPERLINK "https://www.merospark.com/tag/the-heritage-of-words/" \o "28 topics" </w:instrText>
        </w:r>
        <w:r w:rsidRPr="00077185">
          <w:rPr>
            <w:rFonts w:ascii="source sans pro" w:eastAsia="Times New Roman" w:hAnsi="source sans pro" w:cs="Times New Roman"/>
            <w:color w:val="555555"/>
            <w:sz w:val="30"/>
            <w:szCs w:val="30"/>
          </w:rPr>
          <w:fldChar w:fldCharType="separate"/>
        </w:r>
        <w:r w:rsidRPr="00077185">
          <w:rPr>
            <w:rFonts w:ascii="source sans pro" w:eastAsia="Times New Roman" w:hAnsi="source sans pro" w:cs="Times New Roman"/>
            <w:color w:val="222222"/>
            <w:sz w:val="21"/>
            <w:u w:val="single"/>
          </w:rPr>
          <w:t>The Heritage of Words</w:t>
        </w:r>
        <w:r w:rsidRPr="00077185">
          <w:rPr>
            <w:rFonts w:ascii="source sans pro" w:eastAsia="Times New Roman" w:hAnsi="source sans pro" w:cs="Times New Roman"/>
            <w:color w:val="555555"/>
            <w:sz w:val="30"/>
            <w:szCs w:val="30"/>
          </w:rPr>
          <w:fldChar w:fldCharType="end"/>
        </w:r>
        <w:r w:rsidRPr="00077185">
          <w:rPr>
            <w:rFonts w:ascii="source sans pro" w:eastAsia="Times New Roman" w:hAnsi="source sans pro" w:cs="Times New Roman"/>
            <w:color w:val="555555"/>
            <w:sz w:val="30"/>
          </w:rPr>
          <w:t> </w:t>
        </w:r>
        <w:r w:rsidRPr="00077185">
          <w:rPr>
            <w:rFonts w:ascii="source sans pro" w:eastAsia="Times New Roman" w:hAnsi="source sans pro" w:cs="Times New Roman"/>
            <w:color w:val="555555"/>
            <w:sz w:val="30"/>
            <w:szCs w:val="30"/>
          </w:rPr>
          <w:fldChar w:fldCharType="begin"/>
        </w:r>
        <w:r w:rsidRPr="00077185">
          <w:rPr>
            <w:rFonts w:ascii="source sans pro" w:eastAsia="Times New Roman" w:hAnsi="source sans pro" w:cs="Times New Roman"/>
            <w:color w:val="555555"/>
            <w:sz w:val="30"/>
            <w:szCs w:val="30"/>
          </w:rPr>
          <w:instrText xml:space="preserve"> HYPERLINK "https://www.merospark.com/tag/the-magic-of-words/" \o "28 topics" </w:instrText>
        </w:r>
        <w:r w:rsidRPr="00077185">
          <w:rPr>
            <w:rFonts w:ascii="source sans pro" w:eastAsia="Times New Roman" w:hAnsi="source sans pro" w:cs="Times New Roman"/>
            <w:color w:val="555555"/>
            <w:sz w:val="30"/>
            <w:szCs w:val="30"/>
          </w:rPr>
          <w:fldChar w:fldCharType="separate"/>
        </w:r>
        <w:r w:rsidRPr="00077185">
          <w:rPr>
            <w:rFonts w:ascii="source sans pro" w:eastAsia="Times New Roman" w:hAnsi="source sans pro" w:cs="Times New Roman"/>
            <w:color w:val="222222"/>
            <w:sz w:val="21"/>
            <w:u w:val="single"/>
          </w:rPr>
          <w:t>The Magic of Words</w:t>
        </w:r>
        <w:r w:rsidRPr="00077185">
          <w:rPr>
            <w:rFonts w:ascii="source sans pro" w:eastAsia="Times New Roman" w:hAnsi="source sans pro" w:cs="Times New Roman"/>
            <w:color w:val="555555"/>
            <w:sz w:val="30"/>
            <w:szCs w:val="30"/>
          </w:rPr>
          <w:fldChar w:fldCharType="end"/>
        </w:r>
      </w:ins>
    </w:p>
    <w:p w:rsidR="00077185" w:rsidRPr="00077185" w:rsidRDefault="00077185" w:rsidP="00077185">
      <w:pPr>
        <w:shd w:val="clear" w:color="auto" w:fill="F5F4F0"/>
        <w:spacing w:before="335" w:after="335" w:line="536" w:lineRule="atLeast"/>
        <w:outlineLvl w:val="1"/>
        <w:rPr>
          <w:ins w:id="165" w:author="Unknown"/>
          <w:rFonts w:ascii="Georgia" w:eastAsia="Times New Roman" w:hAnsi="Georgia" w:cs="Times New Roman"/>
          <w:color w:val="333333"/>
          <w:sz w:val="27"/>
          <w:szCs w:val="27"/>
        </w:rPr>
      </w:pPr>
      <w:ins w:id="166" w:author="Unknown">
        <w:r w:rsidRPr="00077185">
          <w:rPr>
            <w:rFonts w:ascii="Georgia" w:eastAsia="Times New Roman" w:hAnsi="Georgia" w:cs="Times New Roman"/>
            <w:color w:val="333333"/>
            <w:sz w:val="27"/>
            <w:szCs w:val="27"/>
          </w:rPr>
          <w:t>Meta</w:t>
        </w:r>
      </w:ins>
    </w:p>
    <w:p w:rsidR="00077185" w:rsidRPr="00077185" w:rsidRDefault="00077185" w:rsidP="00077185">
      <w:pPr>
        <w:numPr>
          <w:ilvl w:val="0"/>
          <w:numId w:val="7"/>
        </w:numPr>
        <w:shd w:val="clear" w:color="auto" w:fill="F5F4F0"/>
        <w:spacing w:before="100" w:beforeAutospacing="1" w:after="84" w:line="419" w:lineRule="atLeast"/>
        <w:rPr>
          <w:ins w:id="167" w:author="Unknown"/>
          <w:rFonts w:ascii="Georgia" w:eastAsia="Times New Roman" w:hAnsi="Georgia" w:cs="Times New Roman"/>
          <w:color w:val="333333"/>
          <w:sz w:val="23"/>
          <w:szCs w:val="23"/>
        </w:rPr>
      </w:pPr>
      <w:ins w:id="168" w:author="Unknown">
        <w:r w:rsidRPr="00077185">
          <w:rPr>
            <w:rFonts w:ascii="Georgia" w:eastAsia="Times New Roman" w:hAnsi="Georgia" w:cs="Times New Roman"/>
            <w:color w:val="333333"/>
            <w:sz w:val="23"/>
            <w:szCs w:val="23"/>
          </w:rPr>
          <w:fldChar w:fldCharType="begin"/>
        </w:r>
        <w:r w:rsidRPr="00077185">
          <w:rPr>
            <w:rFonts w:ascii="Georgia" w:eastAsia="Times New Roman" w:hAnsi="Georgia" w:cs="Times New Roman"/>
            <w:color w:val="333333"/>
            <w:sz w:val="23"/>
            <w:szCs w:val="23"/>
          </w:rPr>
          <w:instrText xml:space="preserve"> HYPERLINK "https://www.merospark.com/privacy-policy/" </w:instrText>
        </w:r>
        <w:r w:rsidRPr="00077185">
          <w:rPr>
            <w:rFonts w:ascii="Georgia" w:eastAsia="Times New Roman" w:hAnsi="Georgia" w:cs="Times New Roman"/>
            <w:color w:val="333333"/>
            <w:sz w:val="23"/>
            <w:szCs w:val="23"/>
          </w:rPr>
          <w:fldChar w:fldCharType="separate"/>
        </w:r>
        <w:r w:rsidRPr="00077185">
          <w:rPr>
            <w:rFonts w:ascii="Georgia" w:eastAsia="Times New Roman" w:hAnsi="Georgia" w:cs="Times New Roman"/>
            <w:color w:val="333333"/>
            <w:u w:val="single"/>
          </w:rPr>
          <w:t>Privacy Policy</w:t>
        </w:r>
        <w:r w:rsidRPr="00077185">
          <w:rPr>
            <w:rFonts w:ascii="Georgia" w:eastAsia="Times New Roman" w:hAnsi="Georgia" w:cs="Times New Roman"/>
            <w:color w:val="333333"/>
            <w:sz w:val="23"/>
            <w:szCs w:val="23"/>
          </w:rPr>
          <w:fldChar w:fldCharType="end"/>
        </w:r>
      </w:ins>
    </w:p>
    <w:p w:rsidR="00077185" w:rsidRPr="00077185" w:rsidRDefault="00077185" w:rsidP="00077185">
      <w:pPr>
        <w:numPr>
          <w:ilvl w:val="0"/>
          <w:numId w:val="7"/>
        </w:numPr>
        <w:shd w:val="clear" w:color="auto" w:fill="F5F4F0"/>
        <w:spacing w:before="100" w:beforeAutospacing="1" w:after="84" w:line="419" w:lineRule="atLeast"/>
        <w:rPr>
          <w:ins w:id="169" w:author="Unknown"/>
          <w:rFonts w:ascii="Georgia" w:eastAsia="Times New Roman" w:hAnsi="Georgia" w:cs="Times New Roman"/>
          <w:color w:val="333333"/>
          <w:sz w:val="23"/>
          <w:szCs w:val="23"/>
        </w:rPr>
      </w:pPr>
      <w:ins w:id="170" w:author="Unknown">
        <w:r w:rsidRPr="00077185">
          <w:rPr>
            <w:rFonts w:ascii="Georgia" w:eastAsia="Times New Roman" w:hAnsi="Georgia" w:cs="Times New Roman"/>
            <w:color w:val="333333"/>
            <w:sz w:val="23"/>
            <w:szCs w:val="23"/>
          </w:rPr>
          <w:fldChar w:fldCharType="begin"/>
        </w:r>
        <w:r w:rsidRPr="00077185">
          <w:rPr>
            <w:rFonts w:ascii="Georgia" w:eastAsia="Times New Roman" w:hAnsi="Georgia" w:cs="Times New Roman"/>
            <w:color w:val="333333"/>
            <w:sz w:val="23"/>
            <w:szCs w:val="23"/>
          </w:rPr>
          <w:instrText xml:space="preserve"> HYPERLINK "https://www.merospark.com/about-us/" </w:instrText>
        </w:r>
        <w:r w:rsidRPr="00077185">
          <w:rPr>
            <w:rFonts w:ascii="Georgia" w:eastAsia="Times New Roman" w:hAnsi="Georgia" w:cs="Times New Roman"/>
            <w:color w:val="333333"/>
            <w:sz w:val="23"/>
            <w:szCs w:val="23"/>
          </w:rPr>
          <w:fldChar w:fldCharType="separate"/>
        </w:r>
        <w:r w:rsidRPr="00077185">
          <w:rPr>
            <w:rFonts w:ascii="Georgia" w:eastAsia="Times New Roman" w:hAnsi="Georgia" w:cs="Times New Roman"/>
            <w:color w:val="333333"/>
            <w:u w:val="single"/>
          </w:rPr>
          <w:t>About Us</w:t>
        </w:r>
        <w:r w:rsidRPr="00077185">
          <w:rPr>
            <w:rFonts w:ascii="Georgia" w:eastAsia="Times New Roman" w:hAnsi="Georgia" w:cs="Times New Roman"/>
            <w:color w:val="333333"/>
            <w:sz w:val="23"/>
            <w:szCs w:val="23"/>
          </w:rPr>
          <w:fldChar w:fldCharType="end"/>
        </w:r>
      </w:ins>
    </w:p>
    <w:p w:rsidR="00077185" w:rsidRPr="00077185" w:rsidRDefault="00077185" w:rsidP="00077185">
      <w:pPr>
        <w:numPr>
          <w:ilvl w:val="0"/>
          <w:numId w:val="7"/>
        </w:numPr>
        <w:shd w:val="clear" w:color="auto" w:fill="F5F4F0"/>
        <w:spacing w:before="100" w:beforeAutospacing="1" w:after="84" w:line="419" w:lineRule="atLeast"/>
        <w:rPr>
          <w:ins w:id="171" w:author="Unknown"/>
          <w:rFonts w:ascii="Georgia" w:eastAsia="Times New Roman" w:hAnsi="Georgia" w:cs="Times New Roman"/>
          <w:color w:val="333333"/>
          <w:sz w:val="23"/>
          <w:szCs w:val="23"/>
        </w:rPr>
      </w:pPr>
      <w:ins w:id="172" w:author="Unknown">
        <w:r w:rsidRPr="00077185">
          <w:rPr>
            <w:rFonts w:ascii="Georgia" w:eastAsia="Times New Roman" w:hAnsi="Georgia" w:cs="Times New Roman"/>
            <w:color w:val="333333"/>
            <w:sz w:val="23"/>
            <w:szCs w:val="23"/>
          </w:rPr>
          <w:fldChar w:fldCharType="begin"/>
        </w:r>
        <w:r w:rsidRPr="00077185">
          <w:rPr>
            <w:rFonts w:ascii="Georgia" w:eastAsia="Times New Roman" w:hAnsi="Georgia" w:cs="Times New Roman"/>
            <w:color w:val="333333"/>
            <w:sz w:val="23"/>
            <w:szCs w:val="23"/>
          </w:rPr>
          <w:instrText xml:space="preserve"> HYPERLINK "https://www.merospark.com/contact-us/" </w:instrText>
        </w:r>
        <w:r w:rsidRPr="00077185">
          <w:rPr>
            <w:rFonts w:ascii="Georgia" w:eastAsia="Times New Roman" w:hAnsi="Georgia" w:cs="Times New Roman"/>
            <w:color w:val="333333"/>
            <w:sz w:val="23"/>
            <w:szCs w:val="23"/>
          </w:rPr>
          <w:fldChar w:fldCharType="separate"/>
        </w:r>
        <w:r w:rsidRPr="00077185">
          <w:rPr>
            <w:rFonts w:ascii="Georgia" w:eastAsia="Times New Roman" w:hAnsi="Georgia" w:cs="Times New Roman"/>
            <w:color w:val="333333"/>
            <w:u w:val="single"/>
          </w:rPr>
          <w:t>Contact Us</w:t>
        </w:r>
        <w:r w:rsidRPr="00077185">
          <w:rPr>
            <w:rFonts w:ascii="Georgia" w:eastAsia="Times New Roman" w:hAnsi="Georgia" w:cs="Times New Roman"/>
            <w:color w:val="333333"/>
            <w:sz w:val="23"/>
            <w:szCs w:val="23"/>
          </w:rPr>
          <w:fldChar w:fldCharType="end"/>
        </w:r>
      </w:ins>
    </w:p>
    <w:p w:rsidR="00077185" w:rsidRPr="00077185" w:rsidRDefault="00077185" w:rsidP="00077185">
      <w:pPr>
        <w:numPr>
          <w:ilvl w:val="0"/>
          <w:numId w:val="7"/>
        </w:numPr>
        <w:shd w:val="clear" w:color="auto" w:fill="F5F4F0"/>
        <w:spacing w:before="100" w:beforeAutospacing="1" w:after="84" w:line="419" w:lineRule="atLeast"/>
        <w:rPr>
          <w:ins w:id="173" w:author="Unknown"/>
          <w:rFonts w:ascii="Georgia" w:eastAsia="Times New Roman" w:hAnsi="Georgia" w:cs="Times New Roman"/>
          <w:color w:val="333333"/>
          <w:sz w:val="23"/>
          <w:szCs w:val="23"/>
        </w:rPr>
      </w:pPr>
      <w:ins w:id="174" w:author="Unknown">
        <w:r w:rsidRPr="00077185">
          <w:rPr>
            <w:rFonts w:ascii="Georgia" w:eastAsia="Times New Roman" w:hAnsi="Georgia" w:cs="Times New Roman"/>
            <w:color w:val="333333"/>
            <w:sz w:val="23"/>
            <w:szCs w:val="23"/>
          </w:rPr>
          <w:fldChar w:fldCharType="begin"/>
        </w:r>
        <w:r w:rsidRPr="00077185">
          <w:rPr>
            <w:rFonts w:ascii="Georgia" w:eastAsia="Times New Roman" w:hAnsi="Georgia" w:cs="Times New Roman"/>
            <w:color w:val="333333"/>
            <w:sz w:val="23"/>
            <w:szCs w:val="23"/>
          </w:rPr>
          <w:instrText xml:space="preserve"> HYPERLINK "https://www.merospark.com/disclaimer/" </w:instrText>
        </w:r>
        <w:r w:rsidRPr="00077185">
          <w:rPr>
            <w:rFonts w:ascii="Georgia" w:eastAsia="Times New Roman" w:hAnsi="Georgia" w:cs="Times New Roman"/>
            <w:color w:val="333333"/>
            <w:sz w:val="23"/>
            <w:szCs w:val="23"/>
          </w:rPr>
          <w:fldChar w:fldCharType="separate"/>
        </w:r>
        <w:r w:rsidRPr="00077185">
          <w:rPr>
            <w:rFonts w:ascii="Georgia" w:eastAsia="Times New Roman" w:hAnsi="Georgia" w:cs="Times New Roman"/>
            <w:color w:val="333333"/>
            <w:u w:val="single"/>
          </w:rPr>
          <w:t>Disclaimer</w:t>
        </w:r>
        <w:r w:rsidRPr="00077185">
          <w:rPr>
            <w:rFonts w:ascii="Georgia" w:eastAsia="Times New Roman" w:hAnsi="Georgia" w:cs="Times New Roman"/>
            <w:color w:val="333333"/>
            <w:sz w:val="23"/>
            <w:szCs w:val="23"/>
          </w:rPr>
          <w:fldChar w:fldCharType="end"/>
        </w:r>
      </w:ins>
    </w:p>
    <w:p w:rsidR="00077185" w:rsidRPr="00077185" w:rsidRDefault="00077185" w:rsidP="00077185">
      <w:pPr>
        <w:shd w:val="clear" w:color="auto" w:fill="F5F4F0"/>
        <w:spacing w:before="335" w:after="335" w:line="536" w:lineRule="atLeast"/>
        <w:outlineLvl w:val="1"/>
        <w:rPr>
          <w:ins w:id="175" w:author="Unknown"/>
          <w:rFonts w:ascii="Georgia" w:eastAsia="Times New Roman" w:hAnsi="Georgia" w:cs="Times New Roman"/>
          <w:color w:val="333333"/>
          <w:sz w:val="27"/>
          <w:szCs w:val="27"/>
        </w:rPr>
      </w:pPr>
      <w:ins w:id="176" w:author="Unknown">
        <w:r w:rsidRPr="00077185">
          <w:rPr>
            <w:rFonts w:ascii="Georgia" w:eastAsia="Times New Roman" w:hAnsi="Georgia" w:cs="Times New Roman"/>
            <w:color w:val="333333"/>
            <w:sz w:val="27"/>
            <w:szCs w:val="27"/>
          </w:rPr>
          <w:t>Archives</w:t>
        </w:r>
      </w:ins>
    </w:p>
    <w:p w:rsidR="00077185" w:rsidRPr="00077185" w:rsidRDefault="00077185" w:rsidP="00077185">
      <w:pPr>
        <w:numPr>
          <w:ilvl w:val="0"/>
          <w:numId w:val="8"/>
        </w:numPr>
        <w:shd w:val="clear" w:color="auto" w:fill="F5F4F0"/>
        <w:spacing w:before="100" w:beforeAutospacing="1" w:after="84" w:line="419" w:lineRule="atLeast"/>
        <w:rPr>
          <w:ins w:id="177" w:author="Unknown"/>
          <w:rFonts w:ascii="Georgia" w:eastAsia="Times New Roman" w:hAnsi="Georgia" w:cs="Times New Roman"/>
          <w:color w:val="333333"/>
          <w:sz w:val="23"/>
          <w:szCs w:val="23"/>
        </w:rPr>
      </w:pPr>
      <w:ins w:id="178" w:author="Unknown">
        <w:r w:rsidRPr="00077185">
          <w:rPr>
            <w:rFonts w:ascii="Georgia" w:eastAsia="Times New Roman" w:hAnsi="Georgia" w:cs="Times New Roman"/>
            <w:color w:val="333333"/>
            <w:sz w:val="23"/>
            <w:szCs w:val="23"/>
          </w:rPr>
          <w:fldChar w:fldCharType="begin"/>
        </w:r>
        <w:r w:rsidRPr="00077185">
          <w:rPr>
            <w:rFonts w:ascii="Georgia" w:eastAsia="Times New Roman" w:hAnsi="Georgia" w:cs="Times New Roman"/>
            <w:color w:val="333333"/>
            <w:sz w:val="23"/>
            <w:szCs w:val="23"/>
          </w:rPr>
          <w:instrText xml:space="preserve"> HYPERLINK "https://www.merospark.com/2017/01/" </w:instrText>
        </w:r>
        <w:r w:rsidRPr="00077185">
          <w:rPr>
            <w:rFonts w:ascii="Georgia" w:eastAsia="Times New Roman" w:hAnsi="Georgia" w:cs="Times New Roman"/>
            <w:color w:val="333333"/>
            <w:sz w:val="23"/>
            <w:szCs w:val="23"/>
          </w:rPr>
          <w:fldChar w:fldCharType="separate"/>
        </w:r>
        <w:r w:rsidRPr="00077185">
          <w:rPr>
            <w:rFonts w:ascii="Georgia" w:eastAsia="Times New Roman" w:hAnsi="Georgia" w:cs="Times New Roman"/>
            <w:color w:val="333333"/>
            <w:u w:val="single"/>
          </w:rPr>
          <w:t>January 2017</w:t>
        </w:r>
        <w:r w:rsidRPr="00077185">
          <w:rPr>
            <w:rFonts w:ascii="Georgia" w:eastAsia="Times New Roman" w:hAnsi="Georgia" w:cs="Times New Roman"/>
            <w:color w:val="333333"/>
            <w:sz w:val="23"/>
            <w:szCs w:val="23"/>
          </w:rPr>
          <w:fldChar w:fldCharType="end"/>
        </w:r>
      </w:ins>
    </w:p>
    <w:p w:rsidR="00077185" w:rsidRPr="00077185" w:rsidRDefault="00077185" w:rsidP="00077185">
      <w:pPr>
        <w:numPr>
          <w:ilvl w:val="0"/>
          <w:numId w:val="8"/>
        </w:numPr>
        <w:shd w:val="clear" w:color="auto" w:fill="F5F4F0"/>
        <w:spacing w:before="100" w:beforeAutospacing="1" w:after="84" w:line="419" w:lineRule="atLeast"/>
        <w:rPr>
          <w:ins w:id="179" w:author="Unknown"/>
          <w:rFonts w:ascii="Georgia" w:eastAsia="Times New Roman" w:hAnsi="Georgia" w:cs="Times New Roman"/>
          <w:color w:val="333333"/>
          <w:sz w:val="23"/>
          <w:szCs w:val="23"/>
        </w:rPr>
      </w:pPr>
      <w:ins w:id="180" w:author="Unknown">
        <w:r w:rsidRPr="00077185">
          <w:rPr>
            <w:rFonts w:ascii="Georgia" w:eastAsia="Times New Roman" w:hAnsi="Georgia" w:cs="Times New Roman"/>
            <w:color w:val="333333"/>
            <w:sz w:val="23"/>
            <w:szCs w:val="23"/>
          </w:rPr>
          <w:fldChar w:fldCharType="begin"/>
        </w:r>
        <w:r w:rsidRPr="00077185">
          <w:rPr>
            <w:rFonts w:ascii="Georgia" w:eastAsia="Times New Roman" w:hAnsi="Georgia" w:cs="Times New Roman"/>
            <w:color w:val="333333"/>
            <w:sz w:val="23"/>
            <w:szCs w:val="23"/>
          </w:rPr>
          <w:instrText xml:space="preserve"> HYPERLINK "https://www.merospark.com/2016/12/" </w:instrText>
        </w:r>
        <w:r w:rsidRPr="00077185">
          <w:rPr>
            <w:rFonts w:ascii="Georgia" w:eastAsia="Times New Roman" w:hAnsi="Georgia" w:cs="Times New Roman"/>
            <w:color w:val="333333"/>
            <w:sz w:val="23"/>
            <w:szCs w:val="23"/>
          </w:rPr>
          <w:fldChar w:fldCharType="separate"/>
        </w:r>
        <w:r w:rsidRPr="00077185">
          <w:rPr>
            <w:rFonts w:ascii="Georgia" w:eastAsia="Times New Roman" w:hAnsi="Georgia" w:cs="Times New Roman"/>
            <w:color w:val="333333"/>
            <w:u w:val="single"/>
          </w:rPr>
          <w:t>December 2016</w:t>
        </w:r>
        <w:r w:rsidRPr="00077185">
          <w:rPr>
            <w:rFonts w:ascii="Georgia" w:eastAsia="Times New Roman" w:hAnsi="Georgia" w:cs="Times New Roman"/>
            <w:color w:val="333333"/>
            <w:sz w:val="23"/>
            <w:szCs w:val="23"/>
          </w:rPr>
          <w:fldChar w:fldCharType="end"/>
        </w:r>
      </w:ins>
    </w:p>
    <w:p w:rsidR="00077185" w:rsidRPr="00077185" w:rsidRDefault="00077185" w:rsidP="00077185">
      <w:pPr>
        <w:numPr>
          <w:ilvl w:val="0"/>
          <w:numId w:val="8"/>
        </w:numPr>
        <w:shd w:val="clear" w:color="auto" w:fill="F5F4F0"/>
        <w:spacing w:before="100" w:beforeAutospacing="1" w:after="84" w:line="419" w:lineRule="atLeast"/>
        <w:rPr>
          <w:ins w:id="181" w:author="Unknown"/>
          <w:rFonts w:ascii="Georgia" w:eastAsia="Times New Roman" w:hAnsi="Georgia" w:cs="Times New Roman"/>
          <w:color w:val="333333"/>
          <w:sz w:val="23"/>
          <w:szCs w:val="23"/>
        </w:rPr>
      </w:pPr>
      <w:ins w:id="182" w:author="Unknown">
        <w:r w:rsidRPr="00077185">
          <w:rPr>
            <w:rFonts w:ascii="Georgia" w:eastAsia="Times New Roman" w:hAnsi="Georgia" w:cs="Times New Roman"/>
            <w:color w:val="333333"/>
            <w:sz w:val="23"/>
            <w:szCs w:val="23"/>
          </w:rPr>
          <w:fldChar w:fldCharType="begin"/>
        </w:r>
        <w:r w:rsidRPr="00077185">
          <w:rPr>
            <w:rFonts w:ascii="Georgia" w:eastAsia="Times New Roman" w:hAnsi="Georgia" w:cs="Times New Roman"/>
            <w:color w:val="333333"/>
            <w:sz w:val="23"/>
            <w:szCs w:val="23"/>
          </w:rPr>
          <w:instrText xml:space="preserve"> HYPERLINK "https://www.merospark.com/2016/11/" </w:instrText>
        </w:r>
        <w:r w:rsidRPr="00077185">
          <w:rPr>
            <w:rFonts w:ascii="Georgia" w:eastAsia="Times New Roman" w:hAnsi="Georgia" w:cs="Times New Roman"/>
            <w:color w:val="333333"/>
            <w:sz w:val="23"/>
            <w:szCs w:val="23"/>
          </w:rPr>
          <w:fldChar w:fldCharType="separate"/>
        </w:r>
        <w:r w:rsidRPr="00077185">
          <w:rPr>
            <w:rFonts w:ascii="Georgia" w:eastAsia="Times New Roman" w:hAnsi="Georgia" w:cs="Times New Roman"/>
            <w:color w:val="333333"/>
            <w:u w:val="single"/>
          </w:rPr>
          <w:t>November 2016</w:t>
        </w:r>
        <w:r w:rsidRPr="00077185">
          <w:rPr>
            <w:rFonts w:ascii="Georgia" w:eastAsia="Times New Roman" w:hAnsi="Georgia" w:cs="Times New Roman"/>
            <w:color w:val="333333"/>
            <w:sz w:val="23"/>
            <w:szCs w:val="23"/>
          </w:rPr>
          <w:fldChar w:fldCharType="end"/>
        </w:r>
      </w:ins>
    </w:p>
    <w:p w:rsidR="00077185" w:rsidRPr="00077185" w:rsidRDefault="00077185" w:rsidP="00077185">
      <w:pPr>
        <w:numPr>
          <w:ilvl w:val="0"/>
          <w:numId w:val="8"/>
        </w:numPr>
        <w:shd w:val="clear" w:color="auto" w:fill="F5F4F0"/>
        <w:spacing w:before="100" w:beforeAutospacing="1" w:after="84" w:line="419" w:lineRule="atLeast"/>
        <w:rPr>
          <w:ins w:id="183" w:author="Unknown"/>
          <w:rFonts w:ascii="Georgia" w:eastAsia="Times New Roman" w:hAnsi="Georgia" w:cs="Times New Roman"/>
          <w:color w:val="333333"/>
          <w:sz w:val="23"/>
          <w:szCs w:val="23"/>
        </w:rPr>
      </w:pPr>
      <w:ins w:id="184" w:author="Unknown">
        <w:r w:rsidRPr="00077185">
          <w:rPr>
            <w:rFonts w:ascii="Georgia" w:eastAsia="Times New Roman" w:hAnsi="Georgia" w:cs="Times New Roman"/>
            <w:color w:val="333333"/>
            <w:sz w:val="23"/>
            <w:szCs w:val="23"/>
          </w:rPr>
          <w:fldChar w:fldCharType="begin"/>
        </w:r>
        <w:r w:rsidRPr="00077185">
          <w:rPr>
            <w:rFonts w:ascii="Georgia" w:eastAsia="Times New Roman" w:hAnsi="Georgia" w:cs="Times New Roman"/>
            <w:color w:val="333333"/>
            <w:sz w:val="23"/>
            <w:szCs w:val="23"/>
          </w:rPr>
          <w:instrText xml:space="preserve"> HYPERLINK "https://www.merospark.com/2016/09/" </w:instrText>
        </w:r>
        <w:r w:rsidRPr="00077185">
          <w:rPr>
            <w:rFonts w:ascii="Georgia" w:eastAsia="Times New Roman" w:hAnsi="Georgia" w:cs="Times New Roman"/>
            <w:color w:val="333333"/>
            <w:sz w:val="23"/>
            <w:szCs w:val="23"/>
          </w:rPr>
          <w:fldChar w:fldCharType="separate"/>
        </w:r>
        <w:r w:rsidRPr="00077185">
          <w:rPr>
            <w:rFonts w:ascii="Georgia" w:eastAsia="Times New Roman" w:hAnsi="Georgia" w:cs="Times New Roman"/>
            <w:color w:val="333333"/>
            <w:u w:val="single"/>
          </w:rPr>
          <w:t>September 2016</w:t>
        </w:r>
        <w:r w:rsidRPr="00077185">
          <w:rPr>
            <w:rFonts w:ascii="Georgia" w:eastAsia="Times New Roman" w:hAnsi="Georgia" w:cs="Times New Roman"/>
            <w:color w:val="333333"/>
            <w:sz w:val="23"/>
            <w:szCs w:val="23"/>
          </w:rPr>
          <w:fldChar w:fldCharType="end"/>
        </w:r>
      </w:ins>
    </w:p>
    <w:p w:rsidR="00077185" w:rsidRPr="00077185" w:rsidRDefault="00077185" w:rsidP="00077185">
      <w:pPr>
        <w:numPr>
          <w:ilvl w:val="0"/>
          <w:numId w:val="8"/>
        </w:numPr>
        <w:shd w:val="clear" w:color="auto" w:fill="F5F4F0"/>
        <w:spacing w:before="100" w:beforeAutospacing="1" w:after="84" w:line="419" w:lineRule="atLeast"/>
        <w:rPr>
          <w:ins w:id="185" w:author="Unknown"/>
          <w:rFonts w:ascii="Georgia" w:eastAsia="Times New Roman" w:hAnsi="Georgia" w:cs="Times New Roman"/>
          <w:color w:val="333333"/>
          <w:sz w:val="23"/>
          <w:szCs w:val="23"/>
        </w:rPr>
      </w:pPr>
      <w:ins w:id="186" w:author="Unknown">
        <w:r w:rsidRPr="00077185">
          <w:rPr>
            <w:rFonts w:ascii="Georgia" w:eastAsia="Times New Roman" w:hAnsi="Georgia" w:cs="Times New Roman"/>
            <w:color w:val="333333"/>
            <w:sz w:val="23"/>
            <w:szCs w:val="23"/>
          </w:rPr>
          <w:fldChar w:fldCharType="begin"/>
        </w:r>
        <w:r w:rsidRPr="00077185">
          <w:rPr>
            <w:rFonts w:ascii="Georgia" w:eastAsia="Times New Roman" w:hAnsi="Georgia" w:cs="Times New Roman"/>
            <w:color w:val="333333"/>
            <w:sz w:val="23"/>
            <w:szCs w:val="23"/>
          </w:rPr>
          <w:instrText xml:space="preserve"> HYPERLINK "https://www.merospark.com/2016/08/" </w:instrText>
        </w:r>
        <w:r w:rsidRPr="00077185">
          <w:rPr>
            <w:rFonts w:ascii="Georgia" w:eastAsia="Times New Roman" w:hAnsi="Georgia" w:cs="Times New Roman"/>
            <w:color w:val="333333"/>
            <w:sz w:val="23"/>
            <w:szCs w:val="23"/>
          </w:rPr>
          <w:fldChar w:fldCharType="separate"/>
        </w:r>
        <w:r w:rsidRPr="00077185">
          <w:rPr>
            <w:rFonts w:ascii="Georgia" w:eastAsia="Times New Roman" w:hAnsi="Georgia" w:cs="Times New Roman"/>
            <w:color w:val="333333"/>
            <w:u w:val="single"/>
          </w:rPr>
          <w:t>August 2016</w:t>
        </w:r>
        <w:r w:rsidRPr="00077185">
          <w:rPr>
            <w:rFonts w:ascii="Georgia" w:eastAsia="Times New Roman" w:hAnsi="Georgia" w:cs="Times New Roman"/>
            <w:color w:val="333333"/>
            <w:sz w:val="23"/>
            <w:szCs w:val="23"/>
          </w:rPr>
          <w:fldChar w:fldCharType="end"/>
        </w:r>
      </w:ins>
    </w:p>
    <w:p w:rsidR="00077185" w:rsidRPr="00077185" w:rsidRDefault="00077185" w:rsidP="00077185">
      <w:pPr>
        <w:numPr>
          <w:ilvl w:val="0"/>
          <w:numId w:val="8"/>
        </w:numPr>
        <w:shd w:val="clear" w:color="auto" w:fill="F5F4F0"/>
        <w:spacing w:before="100" w:beforeAutospacing="1" w:after="84" w:line="419" w:lineRule="atLeast"/>
        <w:rPr>
          <w:ins w:id="187" w:author="Unknown"/>
          <w:rFonts w:ascii="Georgia" w:eastAsia="Times New Roman" w:hAnsi="Georgia" w:cs="Times New Roman"/>
          <w:color w:val="333333"/>
          <w:sz w:val="23"/>
          <w:szCs w:val="23"/>
        </w:rPr>
      </w:pPr>
      <w:ins w:id="188" w:author="Unknown">
        <w:r w:rsidRPr="00077185">
          <w:rPr>
            <w:rFonts w:ascii="Georgia" w:eastAsia="Times New Roman" w:hAnsi="Georgia" w:cs="Times New Roman"/>
            <w:color w:val="333333"/>
            <w:sz w:val="23"/>
            <w:szCs w:val="23"/>
          </w:rPr>
          <w:fldChar w:fldCharType="begin"/>
        </w:r>
        <w:r w:rsidRPr="00077185">
          <w:rPr>
            <w:rFonts w:ascii="Georgia" w:eastAsia="Times New Roman" w:hAnsi="Georgia" w:cs="Times New Roman"/>
            <w:color w:val="333333"/>
            <w:sz w:val="23"/>
            <w:szCs w:val="23"/>
          </w:rPr>
          <w:instrText xml:space="preserve"> HYPERLINK "https://www.merospark.com/2016/07/" </w:instrText>
        </w:r>
        <w:r w:rsidRPr="00077185">
          <w:rPr>
            <w:rFonts w:ascii="Georgia" w:eastAsia="Times New Roman" w:hAnsi="Georgia" w:cs="Times New Roman"/>
            <w:color w:val="333333"/>
            <w:sz w:val="23"/>
            <w:szCs w:val="23"/>
          </w:rPr>
          <w:fldChar w:fldCharType="separate"/>
        </w:r>
        <w:r w:rsidRPr="00077185">
          <w:rPr>
            <w:rFonts w:ascii="Georgia" w:eastAsia="Times New Roman" w:hAnsi="Georgia" w:cs="Times New Roman"/>
            <w:color w:val="333333"/>
            <w:u w:val="single"/>
          </w:rPr>
          <w:t>July 2016</w:t>
        </w:r>
        <w:r w:rsidRPr="00077185">
          <w:rPr>
            <w:rFonts w:ascii="Georgia" w:eastAsia="Times New Roman" w:hAnsi="Georgia" w:cs="Times New Roman"/>
            <w:color w:val="333333"/>
            <w:sz w:val="23"/>
            <w:szCs w:val="23"/>
          </w:rPr>
          <w:fldChar w:fldCharType="end"/>
        </w:r>
      </w:ins>
    </w:p>
    <w:p w:rsidR="00077185" w:rsidRPr="00077185" w:rsidRDefault="00077185" w:rsidP="00077185">
      <w:pPr>
        <w:numPr>
          <w:ilvl w:val="0"/>
          <w:numId w:val="8"/>
        </w:numPr>
        <w:shd w:val="clear" w:color="auto" w:fill="F5F4F0"/>
        <w:spacing w:before="100" w:beforeAutospacing="1" w:after="84" w:line="419" w:lineRule="atLeast"/>
        <w:rPr>
          <w:ins w:id="189" w:author="Unknown"/>
          <w:rFonts w:ascii="Georgia" w:eastAsia="Times New Roman" w:hAnsi="Georgia" w:cs="Times New Roman"/>
          <w:color w:val="333333"/>
          <w:sz w:val="23"/>
          <w:szCs w:val="23"/>
        </w:rPr>
      </w:pPr>
      <w:ins w:id="190" w:author="Unknown">
        <w:r w:rsidRPr="00077185">
          <w:rPr>
            <w:rFonts w:ascii="Georgia" w:eastAsia="Times New Roman" w:hAnsi="Georgia" w:cs="Times New Roman"/>
            <w:color w:val="333333"/>
            <w:sz w:val="23"/>
            <w:szCs w:val="23"/>
          </w:rPr>
          <w:fldChar w:fldCharType="begin"/>
        </w:r>
        <w:r w:rsidRPr="00077185">
          <w:rPr>
            <w:rFonts w:ascii="Georgia" w:eastAsia="Times New Roman" w:hAnsi="Georgia" w:cs="Times New Roman"/>
            <w:color w:val="333333"/>
            <w:sz w:val="23"/>
            <w:szCs w:val="23"/>
          </w:rPr>
          <w:instrText xml:space="preserve"> HYPERLINK "https://www.merospark.com/2016/06/" </w:instrText>
        </w:r>
        <w:r w:rsidRPr="00077185">
          <w:rPr>
            <w:rFonts w:ascii="Georgia" w:eastAsia="Times New Roman" w:hAnsi="Georgia" w:cs="Times New Roman"/>
            <w:color w:val="333333"/>
            <w:sz w:val="23"/>
            <w:szCs w:val="23"/>
          </w:rPr>
          <w:fldChar w:fldCharType="separate"/>
        </w:r>
        <w:r w:rsidRPr="00077185">
          <w:rPr>
            <w:rFonts w:ascii="Georgia" w:eastAsia="Times New Roman" w:hAnsi="Georgia" w:cs="Times New Roman"/>
            <w:color w:val="333333"/>
            <w:u w:val="single"/>
          </w:rPr>
          <w:t>June 2016</w:t>
        </w:r>
        <w:r w:rsidRPr="00077185">
          <w:rPr>
            <w:rFonts w:ascii="Georgia" w:eastAsia="Times New Roman" w:hAnsi="Georgia" w:cs="Times New Roman"/>
            <w:color w:val="333333"/>
            <w:sz w:val="23"/>
            <w:szCs w:val="23"/>
          </w:rPr>
          <w:fldChar w:fldCharType="end"/>
        </w:r>
      </w:ins>
    </w:p>
    <w:p w:rsidR="00077185" w:rsidRPr="00077185" w:rsidRDefault="00077185" w:rsidP="00077185">
      <w:pPr>
        <w:numPr>
          <w:ilvl w:val="0"/>
          <w:numId w:val="8"/>
        </w:numPr>
        <w:shd w:val="clear" w:color="auto" w:fill="F5F4F0"/>
        <w:spacing w:before="100" w:beforeAutospacing="1" w:after="84" w:line="419" w:lineRule="atLeast"/>
        <w:rPr>
          <w:ins w:id="191" w:author="Unknown"/>
          <w:rFonts w:ascii="Georgia" w:eastAsia="Times New Roman" w:hAnsi="Georgia" w:cs="Times New Roman"/>
          <w:color w:val="333333"/>
          <w:sz w:val="23"/>
          <w:szCs w:val="23"/>
        </w:rPr>
      </w:pPr>
      <w:ins w:id="192" w:author="Unknown">
        <w:r w:rsidRPr="00077185">
          <w:rPr>
            <w:rFonts w:ascii="Georgia" w:eastAsia="Times New Roman" w:hAnsi="Georgia" w:cs="Times New Roman"/>
            <w:color w:val="333333"/>
            <w:sz w:val="23"/>
            <w:szCs w:val="23"/>
          </w:rPr>
          <w:fldChar w:fldCharType="begin"/>
        </w:r>
        <w:r w:rsidRPr="00077185">
          <w:rPr>
            <w:rFonts w:ascii="Georgia" w:eastAsia="Times New Roman" w:hAnsi="Georgia" w:cs="Times New Roman"/>
            <w:color w:val="333333"/>
            <w:sz w:val="23"/>
            <w:szCs w:val="23"/>
          </w:rPr>
          <w:instrText xml:space="preserve"> HYPERLINK "https://www.merospark.com/2016/05/" </w:instrText>
        </w:r>
        <w:r w:rsidRPr="00077185">
          <w:rPr>
            <w:rFonts w:ascii="Georgia" w:eastAsia="Times New Roman" w:hAnsi="Georgia" w:cs="Times New Roman"/>
            <w:color w:val="333333"/>
            <w:sz w:val="23"/>
            <w:szCs w:val="23"/>
          </w:rPr>
          <w:fldChar w:fldCharType="separate"/>
        </w:r>
        <w:r w:rsidRPr="00077185">
          <w:rPr>
            <w:rFonts w:ascii="Georgia" w:eastAsia="Times New Roman" w:hAnsi="Georgia" w:cs="Times New Roman"/>
            <w:color w:val="333333"/>
            <w:u w:val="single"/>
          </w:rPr>
          <w:t>May 2016</w:t>
        </w:r>
        <w:r w:rsidRPr="00077185">
          <w:rPr>
            <w:rFonts w:ascii="Georgia" w:eastAsia="Times New Roman" w:hAnsi="Georgia" w:cs="Times New Roman"/>
            <w:color w:val="333333"/>
            <w:sz w:val="23"/>
            <w:szCs w:val="23"/>
          </w:rPr>
          <w:fldChar w:fldCharType="end"/>
        </w:r>
      </w:ins>
    </w:p>
    <w:p w:rsidR="00077185" w:rsidRPr="00077185" w:rsidRDefault="00077185" w:rsidP="00077185">
      <w:pPr>
        <w:numPr>
          <w:ilvl w:val="0"/>
          <w:numId w:val="8"/>
        </w:numPr>
        <w:shd w:val="clear" w:color="auto" w:fill="F5F4F0"/>
        <w:spacing w:before="100" w:beforeAutospacing="1" w:after="84" w:line="419" w:lineRule="atLeast"/>
        <w:rPr>
          <w:ins w:id="193" w:author="Unknown"/>
          <w:rFonts w:ascii="Georgia" w:eastAsia="Times New Roman" w:hAnsi="Georgia" w:cs="Times New Roman"/>
          <w:color w:val="333333"/>
          <w:sz w:val="23"/>
          <w:szCs w:val="23"/>
        </w:rPr>
      </w:pPr>
      <w:ins w:id="194" w:author="Unknown">
        <w:r w:rsidRPr="00077185">
          <w:rPr>
            <w:rFonts w:ascii="Georgia" w:eastAsia="Times New Roman" w:hAnsi="Georgia" w:cs="Times New Roman"/>
            <w:color w:val="333333"/>
            <w:sz w:val="23"/>
            <w:szCs w:val="23"/>
          </w:rPr>
          <w:fldChar w:fldCharType="begin"/>
        </w:r>
        <w:r w:rsidRPr="00077185">
          <w:rPr>
            <w:rFonts w:ascii="Georgia" w:eastAsia="Times New Roman" w:hAnsi="Georgia" w:cs="Times New Roman"/>
            <w:color w:val="333333"/>
            <w:sz w:val="23"/>
            <w:szCs w:val="23"/>
          </w:rPr>
          <w:instrText xml:space="preserve"> HYPERLINK "https://www.merospark.com/2016/04/" </w:instrText>
        </w:r>
        <w:r w:rsidRPr="00077185">
          <w:rPr>
            <w:rFonts w:ascii="Georgia" w:eastAsia="Times New Roman" w:hAnsi="Georgia" w:cs="Times New Roman"/>
            <w:color w:val="333333"/>
            <w:sz w:val="23"/>
            <w:szCs w:val="23"/>
          </w:rPr>
          <w:fldChar w:fldCharType="separate"/>
        </w:r>
        <w:r w:rsidRPr="00077185">
          <w:rPr>
            <w:rFonts w:ascii="Georgia" w:eastAsia="Times New Roman" w:hAnsi="Georgia" w:cs="Times New Roman"/>
            <w:color w:val="333333"/>
            <w:u w:val="single"/>
          </w:rPr>
          <w:t>April 2016</w:t>
        </w:r>
        <w:r w:rsidRPr="00077185">
          <w:rPr>
            <w:rFonts w:ascii="Georgia" w:eastAsia="Times New Roman" w:hAnsi="Georgia" w:cs="Times New Roman"/>
            <w:color w:val="333333"/>
            <w:sz w:val="23"/>
            <w:szCs w:val="23"/>
          </w:rPr>
          <w:fldChar w:fldCharType="end"/>
        </w:r>
      </w:ins>
    </w:p>
    <w:p w:rsidR="00077185" w:rsidRPr="00077185" w:rsidRDefault="00077185" w:rsidP="00077185">
      <w:pPr>
        <w:numPr>
          <w:ilvl w:val="0"/>
          <w:numId w:val="8"/>
        </w:numPr>
        <w:shd w:val="clear" w:color="auto" w:fill="F5F4F0"/>
        <w:spacing w:before="100" w:beforeAutospacing="1" w:after="84" w:line="419" w:lineRule="atLeast"/>
        <w:rPr>
          <w:ins w:id="195" w:author="Unknown"/>
          <w:rFonts w:ascii="Georgia" w:eastAsia="Times New Roman" w:hAnsi="Georgia" w:cs="Times New Roman"/>
          <w:color w:val="333333"/>
          <w:sz w:val="23"/>
          <w:szCs w:val="23"/>
        </w:rPr>
      </w:pPr>
      <w:ins w:id="196" w:author="Unknown">
        <w:r w:rsidRPr="00077185">
          <w:rPr>
            <w:rFonts w:ascii="Georgia" w:eastAsia="Times New Roman" w:hAnsi="Georgia" w:cs="Times New Roman"/>
            <w:color w:val="333333"/>
            <w:sz w:val="23"/>
            <w:szCs w:val="23"/>
          </w:rPr>
          <w:fldChar w:fldCharType="begin"/>
        </w:r>
        <w:r w:rsidRPr="00077185">
          <w:rPr>
            <w:rFonts w:ascii="Georgia" w:eastAsia="Times New Roman" w:hAnsi="Georgia" w:cs="Times New Roman"/>
            <w:color w:val="333333"/>
            <w:sz w:val="23"/>
            <w:szCs w:val="23"/>
          </w:rPr>
          <w:instrText xml:space="preserve"> HYPERLINK "https://www.merospark.com/2016/03/" </w:instrText>
        </w:r>
        <w:r w:rsidRPr="00077185">
          <w:rPr>
            <w:rFonts w:ascii="Georgia" w:eastAsia="Times New Roman" w:hAnsi="Georgia" w:cs="Times New Roman"/>
            <w:color w:val="333333"/>
            <w:sz w:val="23"/>
            <w:szCs w:val="23"/>
          </w:rPr>
          <w:fldChar w:fldCharType="separate"/>
        </w:r>
        <w:r w:rsidRPr="00077185">
          <w:rPr>
            <w:rFonts w:ascii="Georgia" w:eastAsia="Times New Roman" w:hAnsi="Georgia" w:cs="Times New Roman"/>
            <w:color w:val="333333"/>
            <w:u w:val="single"/>
          </w:rPr>
          <w:t>March 2016</w:t>
        </w:r>
        <w:r w:rsidRPr="00077185">
          <w:rPr>
            <w:rFonts w:ascii="Georgia" w:eastAsia="Times New Roman" w:hAnsi="Georgia" w:cs="Times New Roman"/>
            <w:color w:val="333333"/>
            <w:sz w:val="23"/>
            <w:szCs w:val="23"/>
          </w:rPr>
          <w:fldChar w:fldCharType="end"/>
        </w:r>
      </w:ins>
    </w:p>
    <w:p w:rsidR="00077185" w:rsidRPr="00077185" w:rsidRDefault="00077185" w:rsidP="00077185">
      <w:pPr>
        <w:numPr>
          <w:ilvl w:val="0"/>
          <w:numId w:val="8"/>
        </w:numPr>
        <w:shd w:val="clear" w:color="auto" w:fill="F5F4F0"/>
        <w:spacing w:before="100" w:beforeAutospacing="1" w:after="84" w:line="419" w:lineRule="atLeast"/>
        <w:rPr>
          <w:ins w:id="197" w:author="Unknown"/>
          <w:rFonts w:ascii="Georgia" w:eastAsia="Times New Roman" w:hAnsi="Georgia" w:cs="Times New Roman"/>
          <w:color w:val="333333"/>
          <w:sz w:val="23"/>
          <w:szCs w:val="23"/>
        </w:rPr>
      </w:pPr>
      <w:ins w:id="198" w:author="Unknown">
        <w:r w:rsidRPr="00077185">
          <w:rPr>
            <w:rFonts w:ascii="Georgia" w:eastAsia="Times New Roman" w:hAnsi="Georgia" w:cs="Times New Roman"/>
            <w:color w:val="333333"/>
            <w:sz w:val="23"/>
            <w:szCs w:val="23"/>
          </w:rPr>
          <w:lastRenderedPageBreak/>
          <w:fldChar w:fldCharType="begin"/>
        </w:r>
        <w:r w:rsidRPr="00077185">
          <w:rPr>
            <w:rFonts w:ascii="Georgia" w:eastAsia="Times New Roman" w:hAnsi="Georgia" w:cs="Times New Roman"/>
            <w:color w:val="333333"/>
            <w:sz w:val="23"/>
            <w:szCs w:val="23"/>
          </w:rPr>
          <w:instrText xml:space="preserve"> HYPERLINK "https://www.merospark.com/2016/02/" </w:instrText>
        </w:r>
        <w:r w:rsidRPr="00077185">
          <w:rPr>
            <w:rFonts w:ascii="Georgia" w:eastAsia="Times New Roman" w:hAnsi="Georgia" w:cs="Times New Roman"/>
            <w:color w:val="333333"/>
            <w:sz w:val="23"/>
            <w:szCs w:val="23"/>
          </w:rPr>
          <w:fldChar w:fldCharType="separate"/>
        </w:r>
        <w:r w:rsidRPr="00077185">
          <w:rPr>
            <w:rFonts w:ascii="Georgia" w:eastAsia="Times New Roman" w:hAnsi="Georgia" w:cs="Times New Roman"/>
            <w:color w:val="333333"/>
            <w:u w:val="single"/>
          </w:rPr>
          <w:t>February 2016</w:t>
        </w:r>
        <w:r w:rsidRPr="00077185">
          <w:rPr>
            <w:rFonts w:ascii="Georgia" w:eastAsia="Times New Roman" w:hAnsi="Georgia" w:cs="Times New Roman"/>
            <w:color w:val="333333"/>
            <w:sz w:val="23"/>
            <w:szCs w:val="23"/>
          </w:rPr>
          <w:fldChar w:fldCharType="end"/>
        </w:r>
      </w:ins>
    </w:p>
    <w:p w:rsidR="00077185" w:rsidRPr="00077185" w:rsidRDefault="00077185" w:rsidP="00077185">
      <w:pPr>
        <w:numPr>
          <w:ilvl w:val="0"/>
          <w:numId w:val="8"/>
        </w:numPr>
        <w:shd w:val="clear" w:color="auto" w:fill="F5F4F0"/>
        <w:spacing w:before="100" w:beforeAutospacing="1" w:after="84" w:line="419" w:lineRule="atLeast"/>
        <w:rPr>
          <w:ins w:id="199" w:author="Unknown"/>
          <w:rFonts w:ascii="Georgia" w:eastAsia="Times New Roman" w:hAnsi="Georgia" w:cs="Times New Roman"/>
          <w:color w:val="333333"/>
          <w:sz w:val="23"/>
          <w:szCs w:val="23"/>
        </w:rPr>
      </w:pPr>
      <w:ins w:id="200" w:author="Unknown">
        <w:r w:rsidRPr="00077185">
          <w:rPr>
            <w:rFonts w:ascii="Georgia" w:eastAsia="Times New Roman" w:hAnsi="Georgia" w:cs="Times New Roman"/>
            <w:color w:val="333333"/>
            <w:sz w:val="23"/>
            <w:szCs w:val="23"/>
          </w:rPr>
          <w:fldChar w:fldCharType="begin"/>
        </w:r>
        <w:r w:rsidRPr="00077185">
          <w:rPr>
            <w:rFonts w:ascii="Georgia" w:eastAsia="Times New Roman" w:hAnsi="Georgia" w:cs="Times New Roman"/>
            <w:color w:val="333333"/>
            <w:sz w:val="23"/>
            <w:szCs w:val="23"/>
          </w:rPr>
          <w:instrText xml:space="preserve"> HYPERLINK "https://www.merospark.com/2016/01/" </w:instrText>
        </w:r>
        <w:r w:rsidRPr="00077185">
          <w:rPr>
            <w:rFonts w:ascii="Georgia" w:eastAsia="Times New Roman" w:hAnsi="Georgia" w:cs="Times New Roman"/>
            <w:color w:val="333333"/>
            <w:sz w:val="23"/>
            <w:szCs w:val="23"/>
          </w:rPr>
          <w:fldChar w:fldCharType="separate"/>
        </w:r>
        <w:r w:rsidRPr="00077185">
          <w:rPr>
            <w:rFonts w:ascii="Georgia" w:eastAsia="Times New Roman" w:hAnsi="Georgia" w:cs="Times New Roman"/>
            <w:color w:val="333333"/>
            <w:u w:val="single"/>
          </w:rPr>
          <w:t>January 2016</w:t>
        </w:r>
        <w:r w:rsidRPr="00077185">
          <w:rPr>
            <w:rFonts w:ascii="Georgia" w:eastAsia="Times New Roman" w:hAnsi="Georgia" w:cs="Times New Roman"/>
            <w:color w:val="333333"/>
            <w:sz w:val="23"/>
            <w:szCs w:val="23"/>
          </w:rPr>
          <w:fldChar w:fldCharType="end"/>
        </w:r>
      </w:ins>
    </w:p>
    <w:p w:rsidR="00077185" w:rsidRPr="00077185" w:rsidRDefault="00077185" w:rsidP="00077185">
      <w:pPr>
        <w:numPr>
          <w:ilvl w:val="0"/>
          <w:numId w:val="8"/>
        </w:numPr>
        <w:shd w:val="clear" w:color="auto" w:fill="F5F4F0"/>
        <w:spacing w:before="100" w:beforeAutospacing="1" w:after="84" w:line="419" w:lineRule="atLeast"/>
        <w:rPr>
          <w:ins w:id="201" w:author="Unknown"/>
          <w:rFonts w:ascii="Georgia" w:eastAsia="Times New Roman" w:hAnsi="Georgia" w:cs="Times New Roman"/>
          <w:color w:val="333333"/>
          <w:sz w:val="23"/>
          <w:szCs w:val="23"/>
        </w:rPr>
      </w:pPr>
      <w:ins w:id="202" w:author="Unknown">
        <w:r w:rsidRPr="00077185">
          <w:rPr>
            <w:rFonts w:ascii="Georgia" w:eastAsia="Times New Roman" w:hAnsi="Georgia" w:cs="Times New Roman"/>
            <w:color w:val="333333"/>
            <w:sz w:val="23"/>
            <w:szCs w:val="23"/>
          </w:rPr>
          <w:fldChar w:fldCharType="begin"/>
        </w:r>
        <w:r w:rsidRPr="00077185">
          <w:rPr>
            <w:rFonts w:ascii="Georgia" w:eastAsia="Times New Roman" w:hAnsi="Georgia" w:cs="Times New Roman"/>
            <w:color w:val="333333"/>
            <w:sz w:val="23"/>
            <w:szCs w:val="23"/>
          </w:rPr>
          <w:instrText xml:space="preserve"> HYPERLINK "https://www.merospark.com/2015/12/" </w:instrText>
        </w:r>
        <w:r w:rsidRPr="00077185">
          <w:rPr>
            <w:rFonts w:ascii="Georgia" w:eastAsia="Times New Roman" w:hAnsi="Georgia" w:cs="Times New Roman"/>
            <w:color w:val="333333"/>
            <w:sz w:val="23"/>
            <w:szCs w:val="23"/>
          </w:rPr>
          <w:fldChar w:fldCharType="separate"/>
        </w:r>
        <w:r w:rsidRPr="00077185">
          <w:rPr>
            <w:rFonts w:ascii="Georgia" w:eastAsia="Times New Roman" w:hAnsi="Georgia" w:cs="Times New Roman"/>
            <w:color w:val="333333"/>
            <w:u w:val="single"/>
          </w:rPr>
          <w:t>December 2015</w:t>
        </w:r>
        <w:r w:rsidRPr="00077185">
          <w:rPr>
            <w:rFonts w:ascii="Georgia" w:eastAsia="Times New Roman" w:hAnsi="Georgia" w:cs="Times New Roman"/>
            <w:color w:val="333333"/>
            <w:sz w:val="23"/>
            <w:szCs w:val="23"/>
          </w:rPr>
          <w:fldChar w:fldCharType="end"/>
        </w:r>
      </w:ins>
    </w:p>
    <w:p w:rsidR="00077185" w:rsidRPr="00077185" w:rsidRDefault="00077185" w:rsidP="00077185">
      <w:pPr>
        <w:numPr>
          <w:ilvl w:val="0"/>
          <w:numId w:val="8"/>
        </w:numPr>
        <w:shd w:val="clear" w:color="auto" w:fill="F5F4F0"/>
        <w:spacing w:before="100" w:beforeAutospacing="1" w:after="84" w:line="419" w:lineRule="atLeast"/>
        <w:rPr>
          <w:ins w:id="203" w:author="Unknown"/>
          <w:rFonts w:ascii="Georgia" w:eastAsia="Times New Roman" w:hAnsi="Georgia" w:cs="Times New Roman"/>
          <w:color w:val="333333"/>
          <w:sz w:val="23"/>
          <w:szCs w:val="23"/>
        </w:rPr>
      </w:pPr>
      <w:ins w:id="204" w:author="Unknown">
        <w:r w:rsidRPr="00077185">
          <w:rPr>
            <w:rFonts w:ascii="Georgia" w:eastAsia="Times New Roman" w:hAnsi="Georgia" w:cs="Times New Roman"/>
            <w:color w:val="333333"/>
            <w:sz w:val="23"/>
            <w:szCs w:val="23"/>
          </w:rPr>
          <w:fldChar w:fldCharType="begin"/>
        </w:r>
        <w:r w:rsidRPr="00077185">
          <w:rPr>
            <w:rFonts w:ascii="Georgia" w:eastAsia="Times New Roman" w:hAnsi="Georgia" w:cs="Times New Roman"/>
            <w:color w:val="333333"/>
            <w:sz w:val="23"/>
            <w:szCs w:val="23"/>
          </w:rPr>
          <w:instrText xml:space="preserve"> HYPERLINK "https://www.merospark.com/2015/11/" </w:instrText>
        </w:r>
        <w:r w:rsidRPr="00077185">
          <w:rPr>
            <w:rFonts w:ascii="Georgia" w:eastAsia="Times New Roman" w:hAnsi="Georgia" w:cs="Times New Roman"/>
            <w:color w:val="333333"/>
            <w:sz w:val="23"/>
            <w:szCs w:val="23"/>
          </w:rPr>
          <w:fldChar w:fldCharType="separate"/>
        </w:r>
        <w:r w:rsidRPr="00077185">
          <w:rPr>
            <w:rFonts w:ascii="Georgia" w:eastAsia="Times New Roman" w:hAnsi="Georgia" w:cs="Times New Roman"/>
            <w:color w:val="333333"/>
            <w:u w:val="single"/>
          </w:rPr>
          <w:t>November 2015</w:t>
        </w:r>
        <w:r w:rsidRPr="00077185">
          <w:rPr>
            <w:rFonts w:ascii="Georgia" w:eastAsia="Times New Roman" w:hAnsi="Georgia" w:cs="Times New Roman"/>
            <w:color w:val="333333"/>
            <w:sz w:val="23"/>
            <w:szCs w:val="23"/>
          </w:rPr>
          <w:fldChar w:fldCharType="end"/>
        </w:r>
      </w:ins>
    </w:p>
    <w:p w:rsidR="00077185" w:rsidRPr="00077185" w:rsidRDefault="00077185" w:rsidP="00077185">
      <w:pPr>
        <w:numPr>
          <w:ilvl w:val="0"/>
          <w:numId w:val="8"/>
        </w:numPr>
        <w:shd w:val="clear" w:color="auto" w:fill="F5F4F0"/>
        <w:spacing w:before="100" w:beforeAutospacing="1" w:after="84" w:line="419" w:lineRule="atLeast"/>
        <w:rPr>
          <w:ins w:id="205" w:author="Unknown"/>
          <w:rFonts w:ascii="Georgia" w:eastAsia="Times New Roman" w:hAnsi="Georgia" w:cs="Times New Roman"/>
          <w:color w:val="333333"/>
          <w:sz w:val="23"/>
          <w:szCs w:val="23"/>
        </w:rPr>
      </w:pPr>
      <w:ins w:id="206" w:author="Unknown">
        <w:r w:rsidRPr="00077185">
          <w:rPr>
            <w:rFonts w:ascii="Georgia" w:eastAsia="Times New Roman" w:hAnsi="Georgia" w:cs="Times New Roman"/>
            <w:color w:val="333333"/>
            <w:sz w:val="23"/>
            <w:szCs w:val="23"/>
          </w:rPr>
          <w:fldChar w:fldCharType="begin"/>
        </w:r>
        <w:r w:rsidRPr="00077185">
          <w:rPr>
            <w:rFonts w:ascii="Georgia" w:eastAsia="Times New Roman" w:hAnsi="Georgia" w:cs="Times New Roman"/>
            <w:color w:val="333333"/>
            <w:sz w:val="23"/>
            <w:szCs w:val="23"/>
          </w:rPr>
          <w:instrText xml:space="preserve"> HYPERLINK "https://www.merospark.com/2015/08/" </w:instrText>
        </w:r>
        <w:r w:rsidRPr="00077185">
          <w:rPr>
            <w:rFonts w:ascii="Georgia" w:eastAsia="Times New Roman" w:hAnsi="Georgia" w:cs="Times New Roman"/>
            <w:color w:val="333333"/>
            <w:sz w:val="23"/>
            <w:szCs w:val="23"/>
          </w:rPr>
          <w:fldChar w:fldCharType="separate"/>
        </w:r>
        <w:r w:rsidRPr="00077185">
          <w:rPr>
            <w:rFonts w:ascii="Georgia" w:eastAsia="Times New Roman" w:hAnsi="Georgia" w:cs="Times New Roman"/>
            <w:color w:val="333333"/>
            <w:u w:val="single"/>
          </w:rPr>
          <w:t>August 2015</w:t>
        </w:r>
        <w:r w:rsidRPr="00077185">
          <w:rPr>
            <w:rFonts w:ascii="Georgia" w:eastAsia="Times New Roman" w:hAnsi="Georgia" w:cs="Times New Roman"/>
            <w:color w:val="333333"/>
            <w:sz w:val="23"/>
            <w:szCs w:val="23"/>
          </w:rPr>
          <w:fldChar w:fldCharType="end"/>
        </w:r>
      </w:ins>
    </w:p>
    <w:p w:rsidR="00077185" w:rsidRPr="00077185" w:rsidRDefault="00077185" w:rsidP="00077185">
      <w:pPr>
        <w:numPr>
          <w:ilvl w:val="0"/>
          <w:numId w:val="8"/>
        </w:numPr>
        <w:shd w:val="clear" w:color="auto" w:fill="F5F4F0"/>
        <w:spacing w:before="100" w:beforeAutospacing="1" w:after="84" w:line="419" w:lineRule="atLeast"/>
        <w:rPr>
          <w:ins w:id="207" w:author="Unknown"/>
          <w:rFonts w:ascii="Georgia" w:eastAsia="Times New Roman" w:hAnsi="Georgia" w:cs="Times New Roman"/>
          <w:color w:val="333333"/>
          <w:sz w:val="23"/>
          <w:szCs w:val="23"/>
        </w:rPr>
      </w:pPr>
      <w:ins w:id="208" w:author="Unknown">
        <w:r w:rsidRPr="00077185">
          <w:rPr>
            <w:rFonts w:ascii="Georgia" w:eastAsia="Times New Roman" w:hAnsi="Georgia" w:cs="Times New Roman"/>
            <w:color w:val="333333"/>
            <w:sz w:val="23"/>
            <w:szCs w:val="23"/>
          </w:rPr>
          <w:fldChar w:fldCharType="begin"/>
        </w:r>
        <w:r w:rsidRPr="00077185">
          <w:rPr>
            <w:rFonts w:ascii="Georgia" w:eastAsia="Times New Roman" w:hAnsi="Georgia" w:cs="Times New Roman"/>
            <w:color w:val="333333"/>
            <w:sz w:val="23"/>
            <w:szCs w:val="23"/>
          </w:rPr>
          <w:instrText xml:space="preserve"> HYPERLINK "https://www.merospark.com/2015/07/" </w:instrText>
        </w:r>
        <w:r w:rsidRPr="00077185">
          <w:rPr>
            <w:rFonts w:ascii="Georgia" w:eastAsia="Times New Roman" w:hAnsi="Georgia" w:cs="Times New Roman"/>
            <w:color w:val="333333"/>
            <w:sz w:val="23"/>
            <w:szCs w:val="23"/>
          </w:rPr>
          <w:fldChar w:fldCharType="separate"/>
        </w:r>
        <w:r w:rsidRPr="00077185">
          <w:rPr>
            <w:rFonts w:ascii="Georgia" w:eastAsia="Times New Roman" w:hAnsi="Georgia" w:cs="Times New Roman"/>
            <w:color w:val="333333"/>
            <w:u w:val="single"/>
          </w:rPr>
          <w:t>July 2015</w:t>
        </w:r>
        <w:r w:rsidRPr="00077185">
          <w:rPr>
            <w:rFonts w:ascii="Georgia" w:eastAsia="Times New Roman" w:hAnsi="Georgia" w:cs="Times New Roman"/>
            <w:color w:val="333333"/>
            <w:sz w:val="23"/>
            <w:szCs w:val="23"/>
          </w:rPr>
          <w:fldChar w:fldCharType="end"/>
        </w:r>
      </w:ins>
    </w:p>
    <w:p w:rsidR="00077185" w:rsidRPr="00077185" w:rsidRDefault="00077185" w:rsidP="00077185">
      <w:pPr>
        <w:shd w:val="clear" w:color="auto" w:fill="F5F4F0"/>
        <w:spacing w:after="0" w:line="419" w:lineRule="atLeast"/>
        <w:rPr>
          <w:ins w:id="209" w:author="Unknown"/>
          <w:rFonts w:ascii="source sans pro" w:eastAsia="Times New Roman" w:hAnsi="source sans pro" w:cs="Times New Roman"/>
          <w:color w:val="333333"/>
          <w:sz w:val="30"/>
          <w:szCs w:val="30"/>
        </w:rPr>
      </w:pPr>
      <w:ins w:id="210" w:author="Unknown">
        <w:r w:rsidRPr="00077185">
          <w:rPr>
            <w:rFonts w:ascii="source sans pro" w:eastAsia="Times New Roman" w:hAnsi="source sans pro" w:cs="Times New Roman"/>
            <w:color w:val="333333"/>
            <w:sz w:val="30"/>
            <w:szCs w:val="30"/>
          </w:rPr>
          <w:fldChar w:fldCharType="begin"/>
        </w:r>
        <w:r w:rsidRPr="00077185">
          <w:rPr>
            <w:rFonts w:ascii="source sans pro" w:eastAsia="Times New Roman" w:hAnsi="source sans pro" w:cs="Times New Roman"/>
            <w:color w:val="333333"/>
            <w:sz w:val="30"/>
            <w:szCs w:val="30"/>
          </w:rPr>
          <w:instrText xml:space="preserve"> HYPERLINK "https://www.merospark.com/bachelor-level/who-was-to-blame-four-levels/" \l "top" </w:instrText>
        </w:r>
        <w:r w:rsidRPr="00077185">
          <w:rPr>
            <w:rFonts w:ascii="source sans pro" w:eastAsia="Times New Roman" w:hAnsi="source sans pro" w:cs="Times New Roman"/>
            <w:color w:val="333333"/>
            <w:sz w:val="30"/>
            <w:szCs w:val="30"/>
          </w:rPr>
          <w:fldChar w:fldCharType="separate"/>
        </w:r>
        <w:r w:rsidRPr="00077185">
          <w:rPr>
            <w:rFonts w:ascii="source sans pro" w:eastAsia="Times New Roman" w:hAnsi="source sans pro" w:cs="Times New Roman"/>
            <w:b/>
            <w:bCs/>
            <w:color w:val="FFFFFF"/>
            <w:sz w:val="34"/>
            <w:u w:val="single"/>
          </w:rPr>
          <w:t>↑</w:t>
        </w:r>
        <w:r w:rsidRPr="00077185">
          <w:rPr>
            <w:rFonts w:ascii="source sans pro" w:eastAsia="Times New Roman" w:hAnsi="source sans pro" w:cs="Times New Roman"/>
            <w:color w:val="333333"/>
            <w:sz w:val="30"/>
            <w:szCs w:val="30"/>
          </w:rPr>
          <w:fldChar w:fldCharType="end"/>
        </w:r>
      </w:ins>
    </w:p>
    <w:p w:rsidR="00077185" w:rsidRPr="00077185" w:rsidRDefault="00077185" w:rsidP="00077185">
      <w:pPr>
        <w:shd w:val="clear" w:color="auto" w:fill="555555"/>
        <w:spacing w:after="0" w:line="419" w:lineRule="atLeast"/>
        <w:jc w:val="center"/>
        <w:rPr>
          <w:ins w:id="211" w:author="Unknown"/>
          <w:rFonts w:ascii="source sans pro" w:eastAsia="Times New Roman" w:hAnsi="source sans pro" w:cs="Times New Roman"/>
          <w:color w:val="BBBBBB"/>
          <w:sz w:val="25"/>
          <w:szCs w:val="25"/>
        </w:rPr>
      </w:pPr>
      <w:ins w:id="212" w:author="Unknown">
        <w:r w:rsidRPr="00077185">
          <w:rPr>
            <w:rFonts w:ascii="source sans pro" w:eastAsia="Times New Roman" w:hAnsi="source sans pro" w:cs="Times New Roman"/>
            <w:color w:val="BBBBBB"/>
            <w:sz w:val="25"/>
            <w:szCs w:val="25"/>
          </w:rPr>
          <w:t>©</w:t>
        </w:r>
        <w:r w:rsidRPr="00077185">
          <w:rPr>
            <w:rFonts w:ascii="source sans pro" w:eastAsia="Times New Roman" w:hAnsi="source sans pro" w:cs="Times New Roman"/>
            <w:color w:val="BBBBBB"/>
            <w:sz w:val="25"/>
          </w:rPr>
          <w:t> </w:t>
        </w:r>
        <w:r w:rsidRPr="00077185">
          <w:rPr>
            <w:rFonts w:ascii="source sans pro" w:eastAsia="Times New Roman" w:hAnsi="source sans pro" w:cs="Times New Roman"/>
            <w:color w:val="BBBBBB"/>
            <w:sz w:val="25"/>
            <w:szCs w:val="25"/>
          </w:rPr>
          <w:fldChar w:fldCharType="begin"/>
        </w:r>
        <w:r w:rsidRPr="00077185">
          <w:rPr>
            <w:rFonts w:ascii="source sans pro" w:eastAsia="Times New Roman" w:hAnsi="source sans pro" w:cs="Times New Roman"/>
            <w:color w:val="BBBBBB"/>
            <w:sz w:val="25"/>
            <w:szCs w:val="25"/>
          </w:rPr>
          <w:instrText xml:space="preserve"> HYPERLINK "https://www.merospark.com/" </w:instrText>
        </w:r>
        <w:r w:rsidRPr="00077185">
          <w:rPr>
            <w:rFonts w:ascii="source sans pro" w:eastAsia="Times New Roman" w:hAnsi="source sans pro" w:cs="Times New Roman"/>
            <w:color w:val="BBBBBB"/>
            <w:sz w:val="25"/>
            <w:szCs w:val="25"/>
          </w:rPr>
          <w:fldChar w:fldCharType="separate"/>
        </w:r>
        <w:r w:rsidRPr="00077185">
          <w:rPr>
            <w:rFonts w:ascii="source sans pro" w:eastAsia="Times New Roman" w:hAnsi="source sans pro" w:cs="Times New Roman"/>
            <w:color w:val="BBBBBB"/>
            <w:sz w:val="25"/>
            <w:u w:val="single"/>
          </w:rPr>
          <w:t>www.MeroSpark.com</w:t>
        </w:r>
        <w:r w:rsidRPr="00077185">
          <w:rPr>
            <w:rFonts w:ascii="source sans pro" w:eastAsia="Times New Roman" w:hAnsi="source sans pro" w:cs="Times New Roman"/>
            <w:color w:val="BBBBBB"/>
            <w:sz w:val="25"/>
            <w:szCs w:val="25"/>
          </w:rPr>
          <w:fldChar w:fldCharType="end"/>
        </w:r>
        <w:r w:rsidRPr="00077185">
          <w:rPr>
            <w:rFonts w:ascii="source sans pro" w:eastAsia="Times New Roman" w:hAnsi="source sans pro" w:cs="Times New Roman"/>
            <w:color w:val="BBBBBB"/>
            <w:sz w:val="25"/>
          </w:rPr>
          <w:t> </w:t>
        </w:r>
        <w:r w:rsidRPr="00077185">
          <w:rPr>
            <w:rFonts w:ascii="source sans pro" w:eastAsia="Times New Roman" w:hAnsi="source sans pro" w:cs="Times New Roman"/>
            <w:color w:val="BBBBBB"/>
            <w:sz w:val="25"/>
            <w:szCs w:val="25"/>
          </w:rPr>
          <w:t>2012- 2017 |</w:t>
        </w:r>
        <w:r w:rsidRPr="00077185">
          <w:rPr>
            <w:rFonts w:ascii="source sans pro" w:eastAsia="Times New Roman" w:hAnsi="source sans pro" w:cs="Times New Roman"/>
            <w:color w:val="BBBBBB"/>
            <w:sz w:val="25"/>
          </w:rPr>
          <w:t> </w:t>
        </w:r>
        <w:r w:rsidRPr="00077185">
          <w:rPr>
            <w:rFonts w:ascii="source sans pro" w:eastAsia="Times New Roman" w:hAnsi="source sans pro" w:cs="Times New Roman"/>
            <w:color w:val="BBBBBB"/>
            <w:sz w:val="25"/>
            <w:szCs w:val="25"/>
          </w:rPr>
          <w:fldChar w:fldCharType="begin"/>
        </w:r>
        <w:r w:rsidRPr="00077185">
          <w:rPr>
            <w:rFonts w:ascii="source sans pro" w:eastAsia="Times New Roman" w:hAnsi="source sans pro" w:cs="Times New Roman"/>
            <w:color w:val="BBBBBB"/>
            <w:sz w:val="25"/>
            <w:szCs w:val="25"/>
          </w:rPr>
          <w:instrText xml:space="preserve"> HYPERLINK "https://www.merospark.com/privacy-policy/" </w:instrText>
        </w:r>
        <w:r w:rsidRPr="00077185">
          <w:rPr>
            <w:rFonts w:ascii="source sans pro" w:eastAsia="Times New Roman" w:hAnsi="source sans pro" w:cs="Times New Roman"/>
            <w:color w:val="BBBBBB"/>
            <w:sz w:val="25"/>
            <w:szCs w:val="25"/>
          </w:rPr>
          <w:fldChar w:fldCharType="separate"/>
        </w:r>
        <w:r w:rsidRPr="00077185">
          <w:rPr>
            <w:rFonts w:ascii="source sans pro" w:eastAsia="Times New Roman" w:hAnsi="source sans pro" w:cs="Times New Roman"/>
            <w:color w:val="BBBBBB"/>
            <w:sz w:val="25"/>
            <w:u w:val="single"/>
          </w:rPr>
          <w:t>Privacy Policy</w:t>
        </w:r>
        <w:r w:rsidRPr="00077185">
          <w:rPr>
            <w:rFonts w:ascii="source sans pro" w:eastAsia="Times New Roman" w:hAnsi="source sans pro" w:cs="Times New Roman"/>
            <w:color w:val="BBBBBB"/>
            <w:sz w:val="25"/>
            <w:szCs w:val="25"/>
          </w:rPr>
          <w:fldChar w:fldCharType="end"/>
        </w:r>
        <w:r w:rsidRPr="00077185">
          <w:rPr>
            <w:rFonts w:ascii="source sans pro" w:eastAsia="Times New Roman" w:hAnsi="source sans pro" w:cs="Times New Roman"/>
            <w:color w:val="BBBBBB"/>
            <w:sz w:val="25"/>
          </w:rPr>
          <w:t> </w:t>
        </w:r>
        <w:r w:rsidRPr="00077185">
          <w:rPr>
            <w:rFonts w:ascii="source sans pro" w:eastAsia="Times New Roman" w:hAnsi="source sans pro" w:cs="Times New Roman"/>
            <w:color w:val="BBBBBB"/>
            <w:sz w:val="25"/>
            <w:szCs w:val="25"/>
          </w:rPr>
          <w:t>|</w:t>
        </w:r>
        <w:r w:rsidRPr="00077185">
          <w:rPr>
            <w:rFonts w:ascii="source sans pro" w:eastAsia="Times New Roman" w:hAnsi="source sans pro" w:cs="Times New Roman"/>
            <w:color w:val="BBBBBB"/>
            <w:sz w:val="25"/>
          </w:rPr>
          <w:t> </w:t>
        </w:r>
        <w:r w:rsidRPr="00077185">
          <w:rPr>
            <w:rFonts w:ascii="source sans pro" w:eastAsia="Times New Roman" w:hAnsi="source sans pro" w:cs="Times New Roman"/>
            <w:color w:val="BBBBBB"/>
            <w:sz w:val="25"/>
            <w:szCs w:val="25"/>
          </w:rPr>
          <w:fldChar w:fldCharType="begin"/>
        </w:r>
        <w:r w:rsidRPr="00077185">
          <w:rPr>
            <w:rFonts w:ascii="source sans pro" w:eastAsia="Times New Roman" w:hAnsi="source sans pro" w:cs="Times New Roman"/>
            <w:color w:val="BBBBBB"/>
            <w:sz w:val="25"/>
            <w:szCs w:val="25"/>
          </w:rPr>
          <w:instrText xml:space="preserve"> HYPERLINK "https://www.merospark.com/disclaimer/" </w:instrText>
        </w:r>
        <w:r w:rsidRPr="00077185">
          <w:rPr>
            <w:rFonts w:ascii="source sans pro" w:eastAsia="Times New Roman" w:hAnsi="source sans pro" w:cs="Times New Roman"/>
            <w:color w:val="BBBBBB"/>
            <w:sz w:val="25"/>
            <w:szCs w:val="25"/>
          </w:rPr>
          <w:fldChar w:fldCharType="separate"/>
        </w:r>
        <w:r w:rsidRPr="00077185">
          <w:rPr>
            <w:rFonts w:ascii="source sans pro" w:eastAsia="Times New Roman" w:hAnsi="source sans pro" w:cs="Times New Roman"/>
            <w:color w:val="BBBBBB"/>
            <w:sz w:val="25"/>
            <w:u w:val="single"/>
          </w:rPr>
          <w:t>Disclaimer</w:t>
        </w:r>
        <w:r w:rsidRPr="00077185">
          <w:rPr>
            <w:rFonts w:ascii="source sans pro" w:eastAsia="Times New Roman" w:hAnsi="source sans pro" w:cs="Times New Roman"/>
            <w:color w:val="BBBBBB"/>
            <w:sz w:val="25"/>
            <w:szCs w:val="25"/>
          </w:rPr>
          <w:fldChar w:fldCharType="end"/>
        </w:r>
        <w:r w:rsidRPr="00077185">
          <w:rPr>
            <w:rFonts w:ascii="source sans pro" w:eastAsia="Times New Roman" w:hAnsi="source sans pro" w:cs="Times New Roman"/>
            <w:color w:val="BBBBBB"/>
            <w:sz w:val="25"/>
          </w:rPr>
          <w:t> </w:t>
        </w:r>
        <w:r w:rsidRPr="00077185">
          <w:rPr>
            <w:rFonts w:ascii="source sans pro" w:eastAsia="Times New Roman" w:hAnsi="source sans pro" w:cs="Times New Roman"/>
            <w:color w:val="BBBBBB"/>
            <w:sz w:val="25"/>
            <w:szCs w:val="25"/>
          </w:rPr>
          <w:t>|</w:t>
        </w:r>
        <w:r w:rsidRPr="00077185">
          <w:rPr>
            <w:rFonts w:ascii="source sans pro" w:eastAsia="Times New Roman" w:hAnsi="source sans pro" w:cs="Times New Roman"/>
            <w:color w:val="BBBBBB"/>
            <w:sz w:val="25"/>
          </w:rPr>
          <w:t> </w:t>
        </w:r>
        <w:r w:rsidRPr="00077185">
          <w:rPr>
            <w:rFonts w:ascii="source sans pro" w:eastAsia="Times New Roman" w:hAnsi="source sans pro" w:cs="Times New Roman"/>
            <w:color w:val="BBBBBB"/>
            <w:sz w:val="25"/>
            <w:szCs w:val="25"/>
          </w:rPr>
          <w:fldChar w:fldCharType="begin"/>
        </w:r>
        <w:r w:rsidRPr="00077185">
          <w:rPr>
            <w:rFonts w:ascii="source sans pro" w:eastAsia="Times New Roman" w:hAnsi="source sans pro" w:cs="Times New Roman"/>
            <w:color w:val="BBBBBB"/>
            <w:sz w:val="25"/>
            <w:szCs w:val="25"/>
          </w:rPr>
          <w:instrText xml:space="preserve"> HYPERLINK "https://www.merospark.com/contact-us/" </w:instrText>
        </w:r>
        <w:r w:rsidRPr="00077185">
          <w:rPr>
            <w:rFonts w:ascii="source sans pro" w:eastAsia="Times New Roman" w:hAnsi="source sans pro" w:cs="Times New Roman"/>
            <w:color w:val="BBBBBB"/>
            <w:sz w:val="25"/>
            <w:szCs w:val="25"/>
          </w:rPr>
          <w:fldChar w:fldCharType="separate"/>
        </w:r>
        <w:r w:rsidRPr="00077185">
          <w:rPr>
            <w:rFonts w:ascii="source sans pro" w:eastAsia="Times New Roman" w:hAnsi="source sans pro" w:cs="Times New Roman"/>
            <w:color w:val="BBBBBB"/>
            <w:sz w:val="25"/>
            <w:u w:val="single"/>
          </w:rPr>
          <w:t>Contact Us</w:t>
        </w:r>
        <w:r w:rsidRPr="00077185">
          <w:rPr>
            <w:rFonts w:ascii="source sans pro" w:eastAsia="Times New Roman" w:hAnsi="source sans pro" w:cs="Times New Roman"/>
            <w:color w:val="BBBBBB"/>
            <w:sz w:val="25"/>
            <w:szCs w:val="25"/>
          </w:rPr>
          <w:fldChar w:fldCharType="end"/>
        </w:r>
        <w:r w:rsidRPr="00077185">
          <w:rPr>
            <w:rFonts w:ascii="source sans pro" w:eastAsia="Times New Roman" w:hAnsi="source sans pro" w:cs="Times New Roman"/>
            <w:color w:val="BBBBBB"/>
            <w:sz w:val="25"/>
          </w:rPr>
          <w:t> </w:t>
        </w:r>
        <w:r w:rsidRPr="00077185">
          <w:rPr>
            <w:rFonts w:ascii="source sans pro" w:eastAsia="Times New Roman" w:hAnsi="source sans pro" w:cs="Times New Roman"/>
            <w:color w:val="BBBBBB"/>
            <w:sz w:val="25"/>
            <w:szCs w:val="25"/>
          </w:rPr>
          <w:t>|</w:t>
        </w:r>
        <w:r w:rsidRPr="00077185">
          <w:rPr>
            <w:rFonts w:ascii="source sans pro" w:eastAsia="Times New Roman" w:hAnsi="source sans pro" w:cs="Times New Roman"/>
            <w:color w:val="BBBBBB"/>
            <w:sz w:val="25"/>
          </w:rPr>
          <w:t> </w:t>
        </w:r>
        <w:r w:rsidRPr="00077185">
          <w:rPr>
            <w:rFonts w:ascii="source sans pro" w:eastAsia="Times New Roman" w:hAnsi="source sans pro" w:cs="Times New Roman"/>
            <w:color w:val="BBBBBB"/>
            <w:sz w:val="25"/>
            <w:szCs w:val="25"/>
          </w:rPr>
          <w:fldChar w:fldCharType="begin"/>
        </w:r>
        <w:r w:rsidRPr="00077185">
          <w:rPr>
            <w:rFonts w:ascii="source sans pro" w:eastAsia="Times New Roman" w:hAnsi="source sans pro" w:cs="Times New Roman"/>
            <w:color w:val="BBBBBB"/>
            <w:sz w:val="25"/>
            <w:szCs w:val="25"/>
          </w:rPr>
          <w:instrText xml:space="preserve"> HYPERLINK "https://www.merospark.com/about-us/" </w:instrText>
        </w:r>
        <w:r w:rsidRPr="00077185">
          <w:rPr>
            <w:rFonts w:ascii="source sans pro" w:eastAsia="Times New Roman" w:hAnsi="source sans pro" w:cs="Times New Roman"/>
            <w:color w:val="BBBBBB"/>
            <w:sz w:val="25"/>
            <w:szCs w:val="25"/>
          </w:rPr>
          <w:fldChar w:fldCharType="separate"/>
        </w:r>
        <w:r w:rsidRPr="00077185">
          <w:rPr>
            <w:rFonts w:ascii="source sans pro" w:eastAsia="Times New Roman" w:hAnsi="source sans pro" w:cs="Times New Roman"/>
            <w:color w:val="BBBBBB"/>
            <w:sz w:val="25"/>
            <w:u w:val="single"/>
          </w:rPr>
          <w:t>About Us</w:t>
        </w:r>
        <w:r w:rsidRPr="00077185">
          <w:rPr>
            <w:rFonts w:ascii="source sans pro" w:eastAsia="Times New Roman" w:hAnsi="source sans pro" w:cs="Times New Roman"/>
            <w:color w:val="BBBBBB"/>
            <w:sz w:val="25"/>
            <w:szCs w:val="25"/>
          </w:rPr>
          <w:fldChar w:fldCharType="end"/>
        </w:r>
        <w:r w:rsidRPr="00077185">
          <w:rPr>
            <w:rFonts w:ascii="source sans pro" w:eastAsia="Times New Roman" w:hAnsi="source sans pro" w:cs="Times New Roman"/>
            <w:color w:val="BBBBBB"/>
            <w:sz w:val="25"/>
          </w:rPr>
          <w:t> </w:t>
        </w:r>
        <w:r w:rsidRPr="00077185">
          <w:rPr>
            <w:rFonts w:ascii="source sans pro" w:eastAsia="Times New Roman" w:hAnsi="source sans pro" w:cs="Times New Roman"/>
            <w:color w:val="BBBBBB"/>
            <w:sz w:val="25"/>
            <w:szCs w:val="25"/>
          </w:rPr>
          <w:t>|</w:t>
        </w:r>
        <w:r w:rsidRPr="00077185">
          <w:rPr>
            <w:rFonts w:ascii="source sans pro" w:eastAsia="Times New Roman" w:hAnsi="source sans pro" w:cs="Times New Roman"/>
            <w:color w:val="BBBBBB"/>
            <w:sz w:val="25"/>
          </w:rPr>
          <w:t> </w:t>
        </w:r>
        <w:r w:rsidRPr="00077185">
          <w:rPr>
            <w:rFonts w:ascii="source sans pro" w:eastAsia="Times New Roman" w:hAnsi="source sans pro" w:cs="Times New Roman"/>
            <w:color w:val="BBBBBB"/>
            <w:sz w:val="25"/>
            <w:szCs w:val="25"/>
          </w:rPr>
          <w:fldChar w:fldCharType="begin"/>
        </w:r>
        <w:r w:rsidRPr="00077185">
          <w:rPr>
            <w:rFonts w:ascii="source sans pro" w:eastAsia="Times New Roman" w:hAnsi="source sans pro" w:cs="Times New Roman"/>
            <w:color w:val="BBBBBB"/>
            <w:sz w:val="25"/>
            <w:szCs w:val="25"/>
          </w:rPr>
          <w:instrText xml:space="preserve"> HYPERLINK "https://www.merospark.com/feed/" \t "_blank" </w:instrText>
        </w:r>
        <w:r w:rsidRPr="00077185">
          <w:rPr>
            <w:rFonts w:ascii="source sans pro" w:eastAsia="Times New Roman" w:hAnsi="source sans pro" w:cs="Times New Roman"/>
            <w:color w:val="BBBBBB"/>
            <w:sz w:val="25"/>
            <w:szCs w:val="25"/>
          </w:rPr>
          <w:fldChar w:fldCharType="separate"/>
        </w:r>
        <w:r w:rsidRPr="00077185">
          <w:rPr>
            <w:rFonts w:ascii="source sans pro" w:eastAsia="Times New Roman" w:hAnsi="source sans pro" w:cs="Times New Roman"/>
            <w:color w:val="BBBBBB"/>
            <w:sz w:val="25"/>
            <w:u w:val="single"/>
          </w:rPr>
          <w:t>RSS Feed</w:t>
        </w:r>
        <w:r w:rsidRPr="00077185">
          <w:rPr>
            <w:rFonts w:ascii="source sans pro" w:eastAsia="Times New Roman" w:hAnsi="source sans pro" w:cs="Times New Roman"/>
            <w:color w:val="BBBBBB"/>
            <w:sz w:val="25"/>
            <w:szCs w:val="25"/>
          </w:rPr>
          <w:fldChar w:fldCharType="end"/>
        </w:r>
        <w:r w:rsidRPr="00077185">
          <w:rPr>
            <w:rFonts w:ascii="source sans pro" w:eastAsia="Times New Roman" w:hAnsi="source sans pro" w:cs="Times New Roman"/>
            <w:color w:val="BBBBBB"/>
            <w:sz w:val="25"/>
          </w:rPr>
          <w:t> </w:t>
        </w:r>
        <w:r w:rsidRPr="00077185">
          <w:rPr>
            <w:rFonts w:ascii="source sans pro" w:eastAsia="Times New Roman" w:hAnsi="source sans pro" w:cs="Times New Roman"/>
            <w:color w:val="BBBBBB"/>
            <w:sz w:val="25"/>
            <w:szCs w:val="25"/>
          </w:rPr>
          <w:t>|</w:t>
        </w:r>
        <w:r w:rsidRPr="00077185">
          <w:rPr>
            <w:rFonts w:ascii="source sans pro" w:eastAsia="Times New Roman" w:hAnsi="source sans pro" w:cs="Times New Roman"/>
            <w:color w:val="BBBBBB"/>
            <w:sz w:val="25"/>
          </w:rPr>
          <w:t> </w:t>
        </w:r>
        <w:r w:rsidRPr="00077185">
          <w:rPr>
            <w:rFonts w:ascii="source sans pro" w:eastAsia="Times New Roman" w:hAnsi="source sans pro" w:cs="Times New Roman"/>
            <w:color w:val="BBBBBB"/>
            <w:sz w:val="25"/>
            <w:szCs w:val="25"/>
          </w:rPr>
          <w:fldChar w:fldCharType="begin"/>
        </w:r>
        <w:r w:rsidRPr="00077185">
          <w:rPr>
            <w:rFonts w:ascii="source sans pro" w:eastAsia="Times New Roman" w:hAnsi="source sans pro" w:cs="Times New Roman"/>
            <w:color w:val="BBBBBB"/>
            <w:sz w:val="25"/>
            <w:szCs w:val="25"/>
          </w:rPr>
          <w:instrText xml:space="preserve"> HYPERLINK "https://www.merospark.com/sitemap_index.xml" \t "_blank" </w:instrText>
        </w:r>
        <w:r w:rsidRPr="00077185">
          <w:rPr>
            <w:rFonts w:ascii="source sans pro" w:eastAsia="Times New Roman" w:hAnsi="source sans pro" w:cs="Times New Roman"/>
            <w:color w:val="BBBBBB"/>
            <w:sz w:val="25"/>
            <w:szCs w:val="25"/>
          </w:rPr>
          <w:fldChar w:fldCharType="separate"/>
        </w:r>
        <w:r w:rsidRPr="00077185">
          <w:rPr>
            <w:rFonts w:ascii="source sans pro" w:eastAsia="Times New Roman" w:hAnsi="source sans pro" w:cs="Times New Roman"/>
            <w:color w:val="BBBBBB"/>
            <w:sz w:val="25"/>
            <w:u w:val="single"/>
          </w:rPr>
          <w:t>Sitemap</w:t>
        </w:r>
        <w:r w:rsidRPr="00077185">
          <w:rPr>
            <w:rFonts w:ascii="source sans pro" w:eastAsia="Times New Roman" w:hAnsi="source sans pro" w:cs="Times New Roman"/>
            <w:color w:val="BBBBBB"/>
            <w:sz w:val="25"/>
            <w:szCs w:val="25"/>
          </w:rPr>
          <w:fldChar w:fldCharType="end"/>
        </w:r>
        <w:r w:rsidRPr="00077185">
          <w:rPr>
            <w:rFonts w:ascii="source sans pro" w:eastAsia="Times New Roman" w:hAnsi="source sans pro" w:cs="Times New Roman"/>
            <w:color w:val="BBBBBB"/>
            <w:sz w:val="25"/>
          </w:rPr>
          <w:t> </w:t>
        </w:r>
        <w:r w:rsidRPr="00077185">
          <w:rPr>
            <w:rFonts w:ascii="source sans pro" w:eastAsia="Times New Roman" w:hAnsi="source sans pro" w:cs="Times New Roman"/>
            <w:color w:val="BBBBBB"/>
            <w:sz w:val="25"/>
            <w:szCs w:val="25"/>
          </w:rPr>
          <w:t>|</w:t>
        </w:r>
        <w:r w:rsidRPr="00077185">
          <w:rPr>
            <w:rFonts w:ascii="source sans pro" w:eastAsia="Times New Roman" w:hAnsi="source sans pro" w:cs="Times New Roman"/>
            <w:color w:val="BBBBBB"/>
            <w:sz w:val="25"/>
          </w:rPr>
          <w:t> </w:t>
        </w:r>
        <w:r w:rsidRPr="00077185">
          <w:rPr>
            <w:rFonts w:ascii="source sans pro" w:eastAsia="Times New Roman" w:hAnsi="source sans pro" w:cs="Times New Roman"/>
            <w:color w:val="BBBBBB"/>
            <w:sz w:val="25"/>
            <w:szCs w:val="25"/>
          </w:rPr>
          <w:fldChar w:fldCharType="begin"/>
        </w:r>
        <w:r w:rsidRPr="00077185">
          <w:rPr>
            <w:rFonts w:ascii="source sans pro" w:eastAsia="Times New Roman" w:hAnsi="source sans pro" w:cs="Times New Roman"/>
            <w:color w:val="BBBBBB"/>
            <w:sz w:val="25"/>
            <w:szCs w:val="25"/>
          </w:rPr>
          <w:instrText xml:space="preserve"> HYPERLINK "http://entrance.merospark.com/" \t "_blank" </w:instrText>
        </w:r>
        <w:r w:rsidRPr="00077185">
          <w:rPr>
            <w:rFonts w:ascii="source sans pro" w:eastAsia="Times New Roman" w:hAnsi="source sans pro" w:cs="Times New Roman"/>
            <w:color w:val="BBBBBB"/>
            <w:sz w:val="25"/>
            <w:szCs w:val="25"/>
          </w:rPr>
          <w:fldChar w:fldCharType="separate"/>
        </w:r>
        <w:r w:rsidRPr="00077185">
          <w:rPr>
            <w:rFonts w:ascii="source sans pro" w:eastAsia="Times New Roman" w:hAnsi="source sans pro" w:cs="Times New Roman"/>
            <w:color w:val="BBBBBB"/>
            <w:sz w:val="25"/>
            <w:u w:val="single"/>
          </w:rPr>
          <w:t>Entrance Test</w:t>
        </w:r>
        <w:r w:rsidRPr="00077185">
          <w:rPr>
            <w:rFonts w:ascii="source sans pro" w:eastAsia="Times New Roman" w:hAnsi="source sans pro" w:cs="Times New Roman"/>
            <w:color w:val="BBBBBB"/>
            <w:sz w:val="25"/>
            <w:szCs w:val="25"/>
          </w:rPr>
          <w:fldChar w:fldCharType="end"/>
        </w:r>
      </w:ins>
    </w:p>
    <w:p w:rsidR="00077185" w:rsidRPr="00077185" w:rsidRDefault="00077185" w:rsidP="00077185">
      <w:pPr>
        <w:shd w:val="clear" w:color="auto" w:fill="555555"/>
        <w:spacing w:after="0" w:line="419" w:lineRule="atLeast"/>
        <w:jc w:val="center"/>
        <w:rPr>
          <w:ins w:id="213" w:author="Unknown"/>
          <w:rFonts w:ascii="source sans pro" w:eastAsia="Times New Roman" w:hAnsi="source sans pro" w:cs="Times New Roman"/>
          <w:color w:val="333333"/>
          <w:sz w:val="30"/>
          <w:szCs w:val="30"/>
        </w:rPr>
      </w:pPr>
      <w:r>
        <w:rPr>
          <w:rFonts w:ascii="source sans pro" w:eastAsia="Times New Roman" w:hAnsi="source sans pro" w:cs="Times New Roman"/>
          <w:noProof/>
          <w:color w:val="337AB7"/>
          <w:sz w:val="30"/>
          <w:szCs w:val="30"/>
        </w:rPr>
        <w:drawing>
          <wp:inline distT="0" distB="0" distL="0" distR="0">
            <wp:extent cx="1233170" cy="276225"/>
            <wp:effectExtent l="19050" t="0" r="5080" b="0"/>
            <wp:docPr id="21" name="Picture 21" descr="Wordpress">
              <a:hlinkClick xmlns:a="http://schemas.openxmlformats.org/drawingml/2006/main" r:id="rId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ordpress">
                      <a:hlinkClick r:id="rId79" tgtFrame="&quot;_blank&quot;"/>
                    </pic:cNvPr>
                    <pic:cNvPicPr>
                      <a:picLocks noChangeAspect="1" noChangeArrowheads="1"/>
                    </pic:cNvPicPr>
                  </pic:nvPicPr>
                  <pic:blipFill>
                    <a:blip r:embed="rId80"/>
                    <a:srcRect/>
                    <a:stretch>
                      <a:fillRect/>
                    </a:stretch>
                  </pic:blipFill>
                  <pic:spPr bwMode="auto">
                    <a:xfrm>
                      <a:off x="0" y="0"/>
                      <a:ext cx="1233170" cy="276225"/>
                    </a:xfrm>
                    <a:prstGeom prst="rect">
                      <a:avLst/>
                    </a:prstGeom>
                    <a:noFill/>
                    <a:ln w="9525">
                      <a:noFill/>
                      <a:miter lim="800000"/>
                      <a:headEnd/>
                      <a:tailEnd/>
                    </a:ln>
                  </pic:spPr>
                </pic:pic>
              </a:graphicData>
            </a:graphic>
          </wp:inline>
        </w:drawing>
      </w:r>
      <w:r>
        <w:rPr>
          <w:rFonts w:ascii="source sans pro" w:eastAsia="Times New Roman" w:hAnsi="source sans pro" w:cs="Times New Roman"/>
          <w:noProof/>
          <w:color w:val="337AB7"/>
          <w:sz w:val="30"/>
          <w:szCs w:val="30"/>
        </w:rPr>
        <w:drawing>
          <wp:inline distT="0" distB="0" distL="0" distR="0">
            <wp:extent cx="861060" cy="287020"/>
            <wp:effectExtent l="19050" t="0" r="0" b="0"/>
            <wp:docPr id="22" name="Picture 22" descr="DMCA">
              <a:hlinkClick xmlns:a="http://schemas.openxmlformats.org/drawingml/2006/main" r:id="rId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MCA">
                      <a:hlinkClick r:id="rId81" tgtFrame="&quot;_blank&quot;"/>
                    </pic:cNvPr>
                    <pic:cNvPicPr>
                      <a:picLocks noChangeAspect="1" noChangeArrowheads="1"/>
                    </pic:cNvPicPr>
                  </pic:nvPicPr>
                  <pic:blipFill>
                    <a:blip r:embed="rId82"/>
                    <a:srcRect/>
                    <a:stretch>
                      <a:fillRect/>
                    </a:stretch>
                  </pic:blipFill>
                  <pic:spPr bwMode="auto">
                    <a:xfrm>
                      <a:off x="0" y="0"/>
                      <a:ext cx="861060" cy="287020"/>
                    </a:xfrm>
                    <a:prstGeom prst="rect">
                      <a:avLst/>
                    </a:prstGeom>
                    <a:noFill/>
                    <a:ln w="9525">
                      <a:noFill/>
                      <a:miter lim="800000"/>
                      <a:headEnd/>
                      <a:tailEnd/>
                    </a:ln>
                  </pic:spPr>
                </pic:pic>
              </a:graphicData>
            </a:graphic>
          </wp:inline>
        </w:drawing>
      </w:r>
      <w:ins w:id="214" w:author="Unknown">
        <w:r w:rsidRPr="00077185">
          <w:rPr>
            <w:rFonts w:ascii="source sans pro" w:eastAsia="Times New Roman" w:hAnsi="source sans pro" w:cs="Times New Roman"/>
            <w:color w:val="333333"/>
            <w:sz w:val="30"/>
            <w:szCs w:val="30"/>
          </w:rPr>
          <w:fldChar w:fldCharType="begin"/>
        </w:r>
        <w:r w:rsidRPr="00077185">
          <w:rPr>
            <w:rFonts w:ascii="source sans pro" w:eastAsia="Times New Roman" w:hAnsi="source sans pro" w:cs="Times New Roman"/>
            <w:color w:val="333333"/>
            <w:sz w:val="30"/>
            <w:szCs w:val="30"/>
          </w:rPr>
          <w:instrText xml:space="preserve"> HYPERLINK "https://www.merospark.com/wp-content/uploads/2016/09/secure-visit.png" \t "_blank" </w:instrText>
        </w:r>
        <w:r w:rsidRPr="00077185">
          <w:rPr>
            <w:rFonts w:ascii="source sans pro" w:eastAsia="Times New Roman" w:hAnsi="source sans pro" w:cs="Times New Roman"/>
            <w:color w:val="333333"/>
            <w:sz w:val="30"/>
            <w:szCs w:val="30"/>
          </w:rPr>
          <w:fldChar w:fldCharType="separate"/>
        </w:r>
        <w:r w:rsidRPr="00077185">
          <w:rPr>
            <w:rFonts w:ascii="source sans pro" w:eastAsia="Times New Roman" w:hAnsi="source sans pro" w:cs="Times New Roman"/>
            <w:color w:val="337AB7"/>
            <w:sz w:val="30"/>
          </w:rPr>
          <w:t> </w:t>
        </w:r>
      </w:ins>
      <w:r>
        <w:rPr>
          <w:rFonts w:ascii="source sans pro" w:eastAsia="Times New Roman" w:hAnsi="source sans pro" w:cs="Times New Roman"/>
          <w:noProof/>
          <w:color w:val="337AB7"/>
          <w:sz w:val="30"/>
          <w:szCs w:val="30"/>
        </w:rPr>
        <w:drawing>
          <wp:inline distT="0" distB="0" distL="0" distR="0">
            <wp:extent cx="287020" cy="287020"/>
            <wp:effectExtent l="19050" t="0" r="0" b="0"/>
            <wp:docPr id="23" name="Picture 23" descr="Secure">
              <a:hlinkClick xmlns:a="http://schemas.openxmlformats.org/drawingml/2006/main" r:id="rId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cure">
                      <a:hlinkClick r:id="rId83" tgtFrame="&quot;_blank&quot;"/>
                    </pic:cNvPr>
                    <pic:cNvPicPr>
                      <a:picLocks noChangeAspect="1" noChangeArrowheads="1"/>
                    </pic:cNvPicPr>
                  </pic:nvPicPr>
                  <pic:blipFill>
                    <a:blip r:embed="rId84"/>
                    <a:srcRect/>
                    <a:stretch>
                      <a:fillRect/>
                    </a:stretch>
                  </pic:blipFill>
                  <pic:spPr bwMode="auto">
                    <a:xfrm>
                      <a:off x="0" y="0"/>
                      <a:ext cx="287020" cy="287020"/>
                    </a:xfrm>
                    <a:prstGeom prst="rect">
                      <a:avLst/>
                    </a:prstGeom>
                    <a:noFill/>
                    <a:ln w="9525">
                      <a:noFill/>
                      <a:miter lim="800000"/>
                      <a:headEnd/>
                      <a:tailEnd/>
                    </a:ln>
                  </pic:spPr>
                </pic:pic>
              </a:graphicData>
            </a:graphic>
          </wp:inline>
        </w:drawing>
      </w:r>
      <w:ins w:id="215" w:author="Unknown">
        <w:r w:rsidRPr="00077185">
          <w:rPr>
            <w:rFonts w:ascii="source sans pro" w:eastAsia="Times New Roman" w:hAnsi="source sans pro" w:cs="Times New Roman"/>
            <w:color w:val="333333"/>
            <w:sz w:val="30"/>
            <w:szCs w:val="30"/>
          </w:rPr>
          <w:fldChar w:fldCharType="end"/>
        </w:r>
      </w:ins>
    </w:p>
    <w:p w:rsidR="00077185" w:rsidRPr="00077185" w:rsidRDefault="00077185" w:rsidP="00077185">
      <w:pPr>
        <w:shd w:val="clear" w:color="auto" w:fill="555555"/>
        <w:spacing w:after="0" w:line="419" w:lineRule="atLeast"/>
        <w:jc w:val="center"/>
        <w:rPr>
          <w:ins w:id="216" w:author="Unknown"/>
          <w:rFonts w:ascii="source sans pro" w:eastAsia="Times New Roman" w:hAnsi="source sans pro" w:cs="Times New Roman"/>
          <w:color w:val="BBBBBB"/>
        </w:rPr>
      </w:pPr>
      <w:ins w:id="217" w:author="Unknown">
        <w:r w:rsidRPr="00077185">
          <w:rPr>
            <w:rFonts w:ascii="source sans pro" w:eastAsia="Times New Roman" w:hAnsi="source sans pro" w:cs="Times New Roman"/>
            <w:color w:val="BBBBBB"/>
          </w:rPr>
          <w:fldChar w:fldCharType="begin"/>
        </w:r>
        <w:r w:rsidRPr="00077185">
          <w:rPr>
            <w:rFonts w:ascii="source sans pro" w:eastAsia="Times New Roman" w:hAnsi="source sans pro" w:cs="Times New Roman"/>
            <w:color w:val="BBBBBB"/>
          </w:rPr>
          <w:instrText xml:space="preserve"> HYPERLINK "https://community.merospark.com/" \t "_blank" </w:instrText>
        </w:r>
        <w:r w:rsidRPr="00077185">
          <w:rPr>
            <w:rFonts w:ascii="source sans pro" w:eastAsia="Times New Roman" w:hAnsi="source sans pro" w:cs="Times New Roman"/>
            <w:color w:val="BBBBBB"/>
          </w:rPr>
          <w:fldChar w:fldCharType="separate"/>
        </w:r>
        <w:r w:rsidRPr="00077185">
          <w:rPr>
            <w:rFonts w:ascii="source sans pro" w:eastAsia="Times New Roman" w:hAnsi="source sans pro" w:cs="Times New Roman"/>
            <w:color w:val="BBBBBB"/>
            <w:u w:val="single"/>
          </w:rPr>
          <w:t>Nepali Students Community</w:t>
        </w:r>
        <w:r w:rsidRPr="00077185">
          <w:rPr>
            <w:rFonts w:ascii="source sans pro" w:eastAsia="Times New Roman" w:hAnsi="source sans pro" w:cs="Times New Roman"/>
            <w:color w:val="BBBBBB"/>
          </w:rPr>
          <w:fldChar w:fldCharType="end"/>
        </w:r>
        <w:r w:rsidRPr="00077185">
          <w:rPr>
            <w:rFonts w:ascii="source sans pro" w:eastAsia="Times New Roman" w:hAnsi="source sans pro" w:cs="Times New Roman"/>
            <w:color w:val="BBBBBB"/>
          </w:rPr>
          <w:t> | </w:t>
        </w:r>
        <w:r w:rsidRPr="00077185">
          <w:rPr>
            <w:rFonts w:ascii="source sans pro" w:eastAsia="Times New Roman" w:hAnsi="source sans pro" w:cs="Times New Roman"/>
            <w:color w:val="BBBBBB"/>
          </w:rPr>
          <w:fldChar w:fldCharType="begin"/>
        </w:r>
        <w:r w:rsidRPr="00077185">
          <w:rPr>
            <w:rFonts w:ascii="source sans pro" w:eastAsia="Times New Roman" w:hAnsi="source sans pro" w:cs="Times New Roman"/>
            <w:color w:val="BBBBBB"/>
          </w:rPr>
          <w:instrText xml:space="preserve"> HYPERLINK "https://s3.amazonaws.com/com.alexa.toolbar/atbp/vrnEwR/download/index.htm" \t "_blank" </w:instrText>
        </w:r>
        <w:r w:rsidRPr="00077185">
          <w:rPr>
            <w:rFonts w:ascii="source sans pro" w:eastAsia="Times New Roman" w:hAnsi="source sans pro" w:cs="Times New Roman"/>
            <w:color w:val="BBBBBB"/>
          </w:rPr>
          <w:fldChar w:fldCharType="separate"/>
        </w:r>
        <w:r w:rsidRPr="00077185">
          <w:rPr>
            <w:rFonts w:ascii="source sans pro" w:eastAsia="Times New Roman" w:hAnsi="source sans pro" w:cs="Times New Roman"/>
            <w:color w:val="BBBBBB"/>
            <w:u w:val="single"/>
          </w:rPr>
          <w:t>Our Toolbar</w:t>
        </w:r>
        <w:r w:rsidRPr="00077185">
          <w:rPr>
            <w:rFonts w:ascii="source sans pro" w:eastAsia="Times New Roman" w:hAnsi="source sans pro" w:cs="Times New Roman"/>
            <w:color w:val="BBBBBB"/>
          </w:rPr>
          <w:fldChar w:fldCharType="end"/>
        </w:r>
        <w:r w:rsidRPr="00077185">
          <w:rPr>
            <w:rFonts w:ascii="source sans pro" w:eastAsia="Times New Roman" w:hAnsi="source sans pro" w:cs="Times New Roman"/>
            <w:color w:val="BBBBBB"/>
          </w:rPr>
          <w:t> | </w:t>
        </w:r>
        <w:r w:rsidRPr="00077185">
          <w:rPr>
            <w:rFonts w:ascii="source sans pro" w:eastAsia="Times New Roman" w:hAnsi="source sans pro" w:cs="Times New Roman"/>
            <w:color w:val="BBBBBB"/>
          </w:rPr>
          <w:fldChar w:fldCharType="begin"/>
        </w:r>
        <w:r w:rsidRPr="00077185">
          <w:rPr>
            <w:rFonts w:ascii="source sans pro" w:eastAsia="Times New Roman" w:hAnsi="source sans pro" w:cs="Times New Roman"/>
            <w:color w:val="BBBBBB"/>
          </w:rPr>
          <w:instrText xml:space="preserve"> HYPERLINK "https://play.google.com/store/apps/details?id=com.merospark.merospark" \t "_blank" </w:instrText>
        </w:r>
        <w:r w:rsidRPr="00077185">
          <w:rPr>
            <w:rFonts w:ascii="source sans pro" w:eastAsia="Times New Roman" w:hAnsi="source sans pro" w:cs="Times New Roman"/>
            <w:color w:val="BBBBBB"/>
          </w:rPr>
          <w:fldChar w:fldCharType="separate"/>
        </w:r>
        <w:r w:rsidRPr="00077185">
          <w:rPr>
            <w:rFonts w:ascii="source sans pro" w:eastAsia="Times New Roman" w:hAnsi="source sans pro" w:cs="Times New Roman"/>
            <w:color w:val="BBBBBB"/>
            <w:u w:val="single"/>
          </w:rPr>
          <w:t>Android App</w:t>
        </w:r>
        <w:r w:rsidRPr="00077185">
          <w:rPr>
            <w:rFonts w:ascii="source sans pro" w:eastAsia="Times New Roman" w:hAnsi="source sans pro" w:cs="Times New Roman"/>
            <w:color w:val="BBBBBB"/>
          </w:rPr>
          <w:fldChar w:fldCharType="end"/>
        </w:r>
        <w:r w:rsidRPr="00077185">
          <w:rPr>
            <w:rFonts w:ascii="source sans pro" w:eastAsia="Times New Roman" w:hAnsi="source sans pro" w:cs="Times New Roman"/>
            <w:color w:val="BBBBBB"/>
          </w:rPr>
          <w:t> | Founder/Developer : </w:t>
        </w:r>
        <w:r w:rsidRPr="00077185">
          <w:rPr>
            <w:rFonts w:ascii="source sans pro" w:eastAsia="Times New Roman" w:hAnsi="source sans pro" w:cs="Times New Roman"/>
            <w:color w:val="BBBBBB"/>
          </w:rPr>
          <w:fldChar w:fldCharType="begin"/>
        </w:r>
        <w:r w:rsidRPr="00077185">
          <w:rPr>
            <w:rFonts w:ascii="source sans pro" w:eastAsia="Times New Roman" w:hAnsi="source sans pro" w:cs="Times New Roman"/>
            <w:color w:val="BBBBBB"/>
          </w:rPr>
          <w:instrText xml:space="preserve"> HYPERLINK "https://www.facebook.com/hpc.hari" \t "_blank" </w:instrText>
        </w:r>
        <w:r w:rsidRPr="00077185">
          <w:rPr>
            <w:rFonts w:ascii="source sans pro" w:eastAsia="Times New Roman" w:hAnsi="source sans pro" w:cs="Times New Roman"/>
            <w:color w:val="BBBBBB"/>
          </w:rPr>
          <w:fldChar w:fldCharType="separate"/>
        </w:r>
        <w:r w:rsidRPr="00077185">
          <w:rPr>
            <w:rFonts w:ascii="source sans pro" w:eastAsia="Times New Roman" w:hAnsi="source sans pro" w:cs="Times New Roman"/>
            <w:color w:val="BBBBBB"/>
            <w:u w:val="single"/>
          </w:rPr>
          <w:t>Hari Prasad Chaudhary</w:t>
        </w:r>
        <w:r w:rsidRPr="00077185">
          <w:rPr>
            <w:rFonts w:ascii="source sans pro" w:eastAsia="Times New Roman" w:hAnsi="source sans pro" w:cs="Times New Roman"/>
            <w:color w:val="BBBBBB"/>
          </w:rPr>
          <w:fldChar w:fldCharType="end"/>
        </w:r>
      </w:ins>
    </w:p>
    <w:p w:rsidR="007C7CF3" w:rsidRDefault="007C7CF3"/>
    <w:p w:rsidR="00244C36" w:rsidRDefault="00244C36"/>
    <w:p w:rsidR="00244C36" w:rsidRDefault="00244C36"/>
    <w:p w:rsidR="00244C36" w:rsidRDefault="00244C36"/>
    <w:p w:rsidR="00244C36" w:rsidRDefault="00244C36"/>
    <w:p w:rsidR="00244C36" w:rsidRDefault="00244C36"/>
    <w:p w:rsidR="00244C36" w:rsidRDefault="00244C36"/>
    <w:p w:rsidR="00244C36" w:rsidRDefault="00244C36"/>
    <w:p w:rsidR="00244C36" w:rsidRDefault="00244C36"/>
    <w:p w:rsidR="00244C36" w:rsidRDefault="00244C36"/>
    <w:p w:rsidR="00244C36" w:rsidRDefault="00244C36"/>
    <w:p w:rsidR="00244C36" w:rsidRDefault="00244C36"/>
    <w:p w:rsidR="00244C36" w:rsidRDefault="00244C36"/>
    <w:p w:rsidR="00244C36" w:rsidRDefault="00244C36"/>
    <w:p w:rsidR="00244C36" w:rsidRDefault="00244C36"/>
    <w:p w:rsidR="00244C36" w:rsidRDefault="00244C36"/>
    <w:p w:rsidR="00244C36" w:rsidRDefault="00244C36" w:rsidP="00244C36">
      <w:pPr>
        <w:pStyle w:val="NormalWeb"/>
        <w:spacing w:before="0" w:beforeAutospacing="0" w:after="167" w:afterAutospacing="0" w:line="419" w:lineRule="atLeast"/>
        <w:jc w:val="both"/>
        <w:rPr>
          <w:rFonts w:ascii="Roboto" w:hAnsi="Roboto"/>
          <w:color w:val="333333"/>
          <w:sz w:val="23"/>
          <w:szCs w:val="23"/>
        </w:rPr>
      </w:pPr>
      <w:r>
        <w:rPr>
          <w:rFonts w:ascii="Roboto" w:hAnsi="Roboto"/>
          <w:color w:val="333333"/>
          <w:sz w:val="23"/>
          <w:szCs w:val="23"/>
        </w:rPr>
        <w:t>The story "Who Was to Blame" was written by Anton Chekhov. This story basically deals with a mental person humors. The main theme of the story is that no matter creatures or human beings, no one in this world can be trained forcefully as learning requires mutual understanding of both the trainer and receiver.</w:t>
      </w:r>
    </w:p>
    <w:p w:rsidR="00244C36" w:rsidRDefault="00244C36" w:rsidP="00244C36">
      <w:pPr>
        <w:pStyle w:val="NormalWeb"/>
        <w:spacing w:before="0" w:beforeAutospacing="0" w:after="167" w:afterAutospacing="0" w:line="419" w:lineRule="atLeast"/>
        <w:jc w:val="both"/>
        <w:rPr>
          <w:rFonts w:ascii="Roboto" w:hAnsi="Roboto"/>
          <w:color w:val="333333"/>
          <w:sz w:val="23"/>
          <w:szCs w:val="23"/>
        </w:rPr>
      </w:pPr>
      <w:r>
        <w:rPr>
          <w:rFonts w:ascii="Roboto" w:hAnsi="Roboto"/>
          <w:color w:val="333333"/>
          <w:sz w:val="23"/>
          <w:szCs w:val="23"/>
        </w:rPr>
        <w:t>In the story the speaker compares his life with a little kitten. The speaker of the story has made his uncle and little kitten to be the main character whereas Parsakova, the servant as a female character. The story starts with teaching the kitten to kill the rats as they used to distress the uncle sometimes nibbling the corner of the grammar book and sometimes by nibbling the top of hat. In course of training, the kitten was not able to catch the mice as it was difficult for it to matchup with the speed of little mice. The kitten was under harsh environment of rules and regulation of writer uncles. Being several times failed in the uncle experiment and test, the uncle threw away the little kitten. Years passed, the thin frail kitten had turned into a sagacious and solid tom cat. On the way to his home, one day he saw the same cat which was still fail in its mission which force uncle to realize the wastage of his precious time that he spent on teaching it. So does the speaker in the story never learn the Latin English grammar as it was out of his interest.</w:t>
      </w:r>
    </w:p>
    <w:p w:rsidR="00244C36" w:rsidRDefault="00244C36" w:rsidP="00244C36">
      <w:pPr>
        <w:pStyle w:val="NormalWeb"/>
        <w:spacing w:before="0" w:beforeAutospacing="0" w:after="0" w:afterAutospacing="0" w:line="419" w:lineRule="atLeast"/>
        <w:jc w:val="both"/>
        <w:rPr>
          <w:rFonts w:ascii="Roboto" w:hAnsi="Roboto"/>
          <w:color w:val="333333"/>
          <w:sz w:val="23"/>
          <w:szCs w:val="23"/>
        </w:rPr>
      </w:pPr>
      <w:r>
        <w:rPr>
          <w:rStyle w:val="Strong"/>
          <w:rFonts w:ascii="Roboto" w:hAnsi="Roboto"/>
          <w:color w:val="333333"/>
          <w:sz w:val="23"/>
          <w:szCs w:val="23"/>
        </w:rPr>
        <w:t>Application of Four Levels</w:t>
      </w:r>
    </w:p>
    <w:p w:rsidR="00244C36" w:rsidRDefault="00244C36" w:rsidP="00244C36">
      <w:pPr>
        <w:pStyle w:val="NormalWeb"/>
        <w:spacing w:before="0" w:beforeAutospacing="0" w:after="0" w:afterAutospacing="0" w:line="419" w:lineRule="atLeast"/>
        <w:jc w:val="both"/>
        <w:rPr>
          <w:rFonts w:ascii="Roboto" w:hAnsi="Roboto"/>
          <w:color w:val="333333"/>
          <w:sz w:val="23"/>
          <w:szCs w:val="23"/>
        </w:rPr>
      </w:pPr>
      <w:r>
        <w:rPr>
          <w:rStyle w:val="Strong"/>
          <w:rFonts w:ascii="Roboto" w:hAnsi="Roboto"/>
          <w:color w:val="333333"/>
          <w:sz w:val="23"/>
          <w:szCs w:val="23"/>
        </w:rPr>
        <w:t>1. Literal Comprehension:</w:t>
      </w:r>
    </w:p>
    <w:p w:rsidR="00244C36" w:rsidRDefault="00244C36" w:rsidP="00244C36">
      <w:pPr>
        <w:pStyle w:val="NormalWeb"/>
        <w:spacing w:before="0" w:beforeAutospacing="0" w:after="167" w:afterAutospacing="0" w:line="419" w:lineRule="atLeast"/>
        <w:jc w:val="both"/>
        <w:rPr>
          <w:rFonts w:ascii="Roboto" w:hAnsi="Roboto"/>
          <w:color w:val="333333"/>
          <w:sz w:val="23"/>
          <w:szCs w:val="23"/>
        </w:rPr>
      </w:pPr>
      <w:r>
        <w:rPr>
          <w:rFonts w:ascii="Roboto" w:hAnsi="Roboto"/>
          <w:color w:val="333333"/>
          <w:sz w:val="23"/>
          <w:szCs w:val="23"/>
        </w:rPr>
        <w:t xml:space="preserve">This story is an incomplete list of stories sketched by ‘Anton Chekhov.’ This story concerns with humor of a mental person. In the story the narrator compares his life with a little kitten. The narrator of the story has made his uncle and little kitten to be the main character and Parsakova, the servant as a female character. The story begins with coaching the kitten to kill the rats as they used to distress the uncle sometimes by nibbling the corner of the grammar book and sometimes by nibbling the top of the hat. In course of training, the kitten was unable to catch the mice as it was difficult for it to compete with the speed of little mice. The kitten was under strict environment of rules and regulation of speaker uncles. Being several times failed in the uncle test and experiment, the uncle threw away the little kitten. After some years, the thin frail kitten had turned into a solid and sagacious tom cat. On the way towards his house, one day he saw the same cat which was still fail in its mission which </w:t>
      </w:r>
      <w:r>
        <w:rPr>
          <w:rFonts w:ascii="Roboto" w:hAnsi="Roboto"/>
          <w:color w:val="333333"/>
          <w:sz w:val="23"/>
          <w:szCs w:val="23"/>
        </w:rPr>
        <w:lastRenderedPageBreak/>
        <w:t>made uncle realize his wastage of his valuable time that he spent on teaching it. So does the speaker in the story never learn the Latin English grammar as it was beyond his likes and interest.</w:t>
      </w:r>
    </w:p>
    <w:p w:rsidR="00244C36" w:rsidRDefault="00244C36" w:rsidP="00244C36">
      <w:pPr>
        <w:pStyle w:val="NormalWeb"/>
        <w:spacing w:before="0" w:beforeAutospacing="0" w:after="0" w:afterAutospacing="0" w:line="419" w:lineRule="atLeast"/>
        <w:jc w:val="both"/>
        <w:rPr>
          <w:rFonts w:ascii="Roboto" w:hAnsi="Roboto"/>
          <w:color w:val="333333"/>
          <w:sz w:val="23"/>
          <w:szCs w:val="23"/>
        </w:rPr>
      </w:pPr>
      <w:r>
        <w:rPr>
          <w:rStyle w:val="Strong"/>
          <w:rFonts w:ascii="Roboto" w:hAnsi="Roboto"/>
          <w:color w:val="333333"/>
          <w:sz w:val="23"/>
          <w:szCs w:val="23"/>
        </w:rPr>
        <w:t>2. Interpretation:</w:t>
      </w:r>
    </w:p>
    <w:p w:rsidR="00244C36" w:rsidRDefault="00244C36" w:rsidP="00244C36">
      <w:pPr>
        <w:pStyle w:val="NormalWeb"/>
        <w:spacing w:before="0" w:beforeAutospacing="0" w:after="167" w:afterAutospacing="0" w:line="419" w:lineRule="atLeast"/>
        <w:jc w:val="both"/>
        <w:rPr>
          <w:rFonts w:ascii="Roboto" w:hAnsi="Roboto"/>
          <w:color w:val="333333"/>
          <w:sz w:val="23"/>
          <w:szCs w:val="23"/>
        </w:rPr>
      </w:pPr>
      <w:r>
        <w:rPr>
          <w:rFonts w:ascii="Roboto" w:hAnsi="Roboto"/>
          <w:color w:val="333333"/>
          <w:sz w:val="23"/>
          <w:szCs w:val="23"/>
        </w:rPr>
        <w:t>The main theme of the story is that a creature cannot be trained forcefully. It is against their will and interest to learn. To learn anything, a person must have keen interest and early eagerness. In course of time, it naturally get adjusted with the environment and be practical to their duties and responsibility. No creature can adjust in a strict and rigid environment as in the story too the little kitten was forced to catch the mice, which was beyond its physical and mental capacity. So, as the speaker in the story also couldn’t learn the Latin grammar as it was beyond his interest.</w:t>
      </w:r>
    </w:p>
    <w:p w:rsidR="00244C36" w:rsidRDefault="00244C36" w:rsidP="00244C36">
      <w:pPr>
        <w:pStyle w:val="NormalWeb"/>
        <w:spacing w:before="0" w:beforeAutospacing="0" w:after="0" w:afterAutospacing="0" w:line="419" w:lineRule="atLeast"/>
        <w:jc w:val="both"/>
        <w:rPr>
          <w:rFonts w:ascii="Roboto" w:hAnsi="Roboto"/>
          <w:color w:val="333333"/>
          <w:sz w:val="23"/>
          <w:szCs w:val="23"/>
        </w:rPr>
      </w:pPr>
      <w:r>
        <w:rPr>
          <w:rStyle w:val="Strong"/>
          <w:rFonts w:ascii="Roboto" w:hAnsi="Roboto"/>
          <w:color w:val="333333"/>
          <w:sz w:val="23"/>
          <w:szCs w:val="23"/>
        </w:rPr>
        <w:t>3. Critical Thinking:</w:t>
      </w:r>
    </w:p>
    <w:p w:rsidR="00244C36" w:rsidRDefault="00244C36" w:rsidP="00244C36">
      <w:pPr>
        <w:pStyle w:val="NormalWeb"/>
        <w:spacing w:before="0" w:beforeAutospacing="0" w:after="167" w:afterAutospacing="0" w:line="419" w:lineRule="atLeast"/>
        <w:jc w:val="both"/>
        <w:rPr>
          <w:rFonts w:ascii="Roboto" w:hAnsi="Roboto"/>
          <w:color w:val="333333"/>
          <w:sz w:val="23"/>
          <w:szCs w:val="23"/>
        </w:rPr>
      </w:pPr>
      <w:r>
        <w:rPr>
          <w:rFonts w:ascii="Roboto" w:hAnsi="Roboto"/>
          <w:color w:val="333333"/>
          <w:sz w:val="23"/>
          <w:szCs w:val="23"/>
        </w:rPr>
        <w:t>This story reveals the fact that no one can be trained forcefully. It is a good and a knowledgeable story but I am dissatisfied with some of the ideas presented in the story. Do any cats runs away when they see a rat in reality? Is keeping a cat only the means to get rid of rat? How can a trainer not understand the feeling of cat? It is possible to raise such question for the reader like me.</w:t>
      </w:r>
    </w:p>
    <w:p w:rsidR="00244C36" w:rsidRDefault="00244C36" w:rsidP="00244C36">
      <w:pPr>
        <w:pStyle w:val="NormalWeb"/>
        <w:spacing w:before="0" w:beforeAutospacing="0" w:after="0" w:afterAutospacing="0" w:line="419" w:lineRule="atLeast"/>
        <w:jc w:val="both"/>
        <w:rPr>
          <w:rFonts w:ascii="Roboto" w:hAnsi="Roboto"/>
          <w:color w:val="333333"/>
          <w:sz w:val="23"/>
          <w:szCs w:val="23"/>
        </w:rPr>
      </w:pPr>
      <w:r>
        <w:rPr>
          <w:rStyle w:val="Strong"/>
          <w:rFonts w:ascii="Roboto" w:hAnsi="Roboto"/>
          <w:color w:val="333333"/>
          <w:sz w:val="23"/>
          <w:szCs w:val="23"/>
        </w:rPr>
        <w:t>4. Assimilation:</w:t>
      </w:r>
    </w:p>
    <w:p w:rsidR="00244C36" w:rsidRDefault="00244C36" w:rsidP="00244C36">
      <w:pPr>
        <w:pStyle w:val="NormalWeb"/>
        <w:spacing w:before="0" w:beforeAutospacing="0" w:after="167" w:afterAutospacing="0" w:line="419" w:lineRule="atLeast"/>
        <w:jc w:val="both"/>
        <w:rPr>
          <w:rFonts w:ascii="Roboto" w:hAnsi="Roboto"/>
          <w:color w:val="333333"/>
          <w:sz w:val="23"/>
          <w:szCs w:val="23"/>
        </w:rPr>
      </w:pPr>
      <w:r>
        <w:rPr>
          <w:rFonts w:ascii="Roboto" w:hAnsi="Roboto"/>
          <w:color w:val="333333"/>
          <w:sz w:val="23"/>
          <w:szCs w:val="23"/>
        </w:rPr>
        <w:t>Before reading this story I used to think that a person can be trained with good skills, mentally and physically. But after reading this story I came to know that nobody can go beyond one’s interest. There are a lot of such things that creature adopt themselves in the change of time from the nature. Such things are not to be taught by anyone.</w:t>
      </w:r>
    </w:p>
    <w:p w:rsidR="00244C36" w:rsidRDefault="00244C36"/>
    <w:sectPr w:rsidR="00244C36" w:rsidSect="007C7C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E67D5"/>
    <w:multiLevelType w:val="multilevel"/>
    <w:tmpl w:val="736E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830AEC"/>
    <w:multiLevelType w:val="multilevel"/>
    <w:tmpl w:val="462A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5745A6"/>
    <w:multiLevelType w:val="multilevel"/>
    <w:tmpl w:val="5B12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344A4C"/>
    <w:multiLevelType w:val="multilevel"/>
    <w:tmpl w:val="24505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AE640F"/>
    <w:multiLevelType w:val="multilevel"/>
    <w:tmpl w:val="C1E87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365B12"/>
    <w:multiLevelType w:val="multilevel"/>
    <w:tmpl w:val="FEB0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3F6BB9"/>
    <w:multiLevelType w:val="multilevel"/>
    <w:tmpl w:val="CCAC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CA4191"/>
    <w:multiLevelType w:val="multilevel"/>
    <w:tmpl w:val="1E20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6"/>
  </w:num>
  <w:num w:numId="4">
    <w:abstractNumId w:val="3"/>
  </w:num>
  <w:num w:numId="5">
    <w:abstractNumId w:val="4"/>
  </w:num>
  <w:num w:numId="6">
    <w:abstractNumId w:val="2"/>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77185"/>
    <w:rsid w:val="00077185"/>
    <w:rsid w:val="00244C36"/>
    <w:rsid w:val="007C7CF3"/>
    <w:rsid w:val="00950C43"/>
    <w:rsid w:val="00F70D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CF3"/>
  </w:style>
  <w:style w:type="paragraph" w:styleId="Heading1">
    <w:name w:val="heading 1"/>
    <w:basedOn w:val="Normal"/>
    <w:link w:val="Heading1Char"/>
    <w:uiPriority w:val="9"/>
    <w:qFormat/>
    <w:rsid w:val="000771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771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71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1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71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718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77185"/>
    <w:rPr>
      <w:color w:val="0000FF"/>
      <w:u w:val="single"/>
    </w:rPr>
  </w:style>
  <w:style w:type="character" w:styleId="FollowedHyperlink">
    <w:name w:val="FollowedHyperlink"/>
    <w:basedOn w:val="DefaultParagraphFont"/>
    <w:uiPriority w:val="99"/>
    <w:semiHidden/>
    <w:unhideWhenUsed/>
    <w:rsid w:val="00077185"/>
    <w:rPr>
      <w:color w:val="800080"/>
      <w:u w:val="single"/>
    </w:rPr>
  </w:style>
  <w:style w:type="character" w:customStyle="1" w:styleId="apple-converted-space">
    <w:name w:val="apple-converted-space"/>
    <w:basedOn w:val="DefaultParagraphFont"/>
    <w:rsid w:val="00077185"/>
  </w:style>
  <w:style w:type="character" w:customStyle="1" w:styleId="hidden-xs">
    <w:name w:val="hidden-xs"/>
    <w:basedOn w:val="DefaultParagraphFont"/>
    <w:rsid w:val="00077185"/>
  </w:style>
  <w:style w:type="character" w:customStyle="1" w:styleId="glyphicon">
    <w:name w:val="glyphicon"/>
    <w:basedOn w:val="DefaultParagraphFont"/>
    <w:rsid w:val="00077185"/>
  </w:style>
  <w:style w:type="character" w:customStyle="1" w:styleId="hidden-md">
    <w:name w:val="hidden-md"/>
    <w:basedOn w:val="DefaultParagraphFont"/>
    <w:rsid w:val="00077185"/>
  </w:style>
  <w:style w:type="character" w:customStyle="1" w:styleId="hidden-sm">
    <w:name w:val="hidden-sm"/>
    <w:basedOn w:val="DefaultParagraphFont"/>
    <w:rsid w:val="00077185"/>
  </w:style>
  <w:style w:type="paragraph" w:styleId="z-TopofForm">
    <w:name w:val="HTML Top of Form"/>
    <w:basedOn w:val="Normal"/>
    <w:next w:val="Normal"/>
    <w:link w:val="z-TopofFormChar"/>
    <w:hidden/>
    <w:uiPriority w:val="99"/>
    <w:semiHidden/>
    <w:unhideWhenUsed/>
    <w:rsid w:val="0007718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7718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7718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77185"/>
    <w:rPr>
      <w:rFonts w:ascii="Arial" w:eastAsia="Times New Roman" w:hAnsi="Arial" w:cs="Arial"/>
      <w:vanish/>
      <w:sz w:val="16"/>
      <w:szCs w:val="16"/>
    </w:rPr>
  </w:style>
  <w:style w:type="character" w:customStyle="1" w:styleId="genericon">
    <w:name w:val="genericon"/>
    <w:basedOn w:val="DefaultParagraphFont"/>
    <w:rsid w:val="00077185"/>
  </w:style>
  <w:style w:type="character" w:customStyle="1" w:styleId="breadcrumblast">
    <w:name w:val="breadcrumb_last"/>
    <w:basedOn w:val="DefaultParagraphFont"/>
    <w:rsid w:val="00077185"/>
  </w:style>
  <w:style w:type="paragraph" w:styleId="NormalWeb">
    <w:name w:val="Normal (Web)"/>
    <w:basedOn w:val="Normal"/>
    <w:uiPriority w:val="99"/>
    <w:semiHidden/>
    <w:unhideWhenUsed/>
    <w:rsid w:val="000771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7185"/>
    <w:rPr>
      <w:b/>
      <w:bCs/>
    </w:rPr>
  </w:style>
  <w:style w:type="character" w:customStyle="1" w:styleId="share-count">
    <w:name w:val="share-count"/>
    <w:basedOn w:val="DefaultParagraphFont"/>
    <w:rsid w:val="00077185"/>
  </w:style>
  <w:style w:type="character" w:customStyle="1" w:styleId="meta-prep">
    <w:name w:val="meta-prep"/>
    <w:basedOn w:val="DefaultParagraphFont"/>
    <w:rsid w:val="00077185"/>
  </w:style>
  <w:style w:type="character" w:customStyle="1" w:styleId="author">
    <w:name w:val="author"/>
    <w:basedOn w:val="DefaultParagraphFont"/>
    <w:rsid w:val="00077185"/>
  </w:style>
  <w:style w:type="character" w:customStyle="1" w:styleId="meta-sep">
    <w:name w:val="meta-sep"/>
    <w:basedOn w:val="DefaultParagraphFont"/>
    <w:rsid w:val="00077185"/>
  </w:style>
  <w:style w:type="character" w:customStyle="1" w:styleId="cat-links">
    <w:name w:val="cat-links"/>
    <w:basedOn w:val="DefaultParagraphFont"/>
    <w:rsid w:val="00077185"/>
  </w:style>
  <w:style w:type="character" w:customStyle="1" w:styleId="entry-utility-prep">
    <w:name w:val="entry-utility-prep"/>
    <w:basedOn w:val="DefaultParagraphFont"/>
    <w:rsid w:val="00077185"/>
  </w:style>
  <w:style w:type="character" w:customStyle="1" w:styleId="tag-links">
    <w:name w:val="tag-links"/>
    <w:basedOn w:val="DefaultParagraphFont"/>
    <w:rsid w:val="00077185"/>
  </w:style>
  <w:style w:type="character" w:customStyle="1" w:styleId="meta-nav">
    <w:name w:val="meta-nav"/>
    <w:basedOn w:val="DefaultParagraphFont"/>
    <w:rsid w:val="00077185"/>
  </w:style>
  <w:style w:type="character" w:customStyle="1" w:styleId="required">
    <w:name w:val="required"/>
    <w:basedOn w:val="DefaultParagraphFont"/>
    <w:rsid w:val="00077185"/>
  </w:style>
  <w:style w:type="paragraph" w:customStyle="1" w:styleId="comment-subscription-form">
    <w:name w:val="comment-subscription-form"/>
    <w:basedOn w:val="Normal"/>
    <w:rsid w:val="000771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ptnafterthumb">
    <w:name w:val="tptn_after_thumb"/>
    <w:basedOn w:val="DefaultParagraphFont"/>
    <w:rsid w:val="00077185"/>
  </w:style>
  <w:style w:type="character" w:customStyle="1" w:styleId="tptntitle">
    <w:name w:val="tptn_title"/>
    <w:basedOn w:val="DefaultParagraphFont"/>
    <w:rsid w:val="00077185"/>
  </w:style>
  <w:style w:type="paragraph" w:styleId="BalloonText">
    <w:name w:val="Balloon Text"/>
    <w:basedOn w:val="Normal"/>
    <w:link w:val="BalloonTextChar"/>
    <w:uiPriority w:val="99"/>
    <w:semiHidden/>
    <w:unhideWhenUsed/>
    <w:rsid w:val="00077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1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6106810">
      <w:bodyDiv w:val="1"/>
      <w:marLeft w:val="0"/>
      <w:marRight w:val="0"/>
      <w:marTop w:val="0"/>
      <w:marBottom w:val="0"/>
      <w:divBdr>
        <w:top w:val="none" w:sz="0" w:space="0" w:color="auto"/>
        <w:left w:val="none" w:sz="0" w:space="0" w:color="auto"/>
        <w:bottom w:val="none" w:sz="0" w:space="0" w:color="auto"/>
        <w:right w:val="none" w:sz="0" w:space="0" w:color="auto"/>
      </w:divBdr>
    </w:div>
    <w:div w:id="1052846067">
      <w:bodyDiv w:val="1"/>
      <w:marLeft w:val="0"/>
      <w:marRight w:val="0"/>
      <w:marTop w:val="0"/>
      <w:marBottom w:val="0"/>
      <w:divBdr>
        <w:top w:val="none" w:sz="0" w:space="0" w:color="auto"/>
        <w:left w:val="none" w:sz="0" w:space="0" w:color="auto"/>
        <w:bottom w:val="none" w:sz="0" w:space="0" w:color="auto"/>
        <w:right w:val="none" w:sz="0" w:space="0" w:color="auto"/>
      </w:divBdr>
      <w:divsChild>
        <w:div w:id="1402481916">
          <w:marLeft w:val="0"/>
          <w:marRight w:val="0"/>
          <w:marTop w:val="0"/>
          <w:marBottom w:val="0"/>
          <w:divBdr>
            <w:top w:val="none" w:sz="0" w:space="0" w:color="auto"/>
            <w:left w:val="none" w:sz="0" w:space="0" w:color="auto"/>
            <w:bottom w:val="none" w:sz="0" w:space="0" w:color="auto"/>
            <w:right w:val="none" w:sz="0" w:space="0" w:color="auto"/>
          </w:divBdr>
          <w:divsChild>
            <w:div w:id="436102125">
              <w:marLeft w:val="0"/>
              <w:marRight w:val="0"/>
              <w:marTop w:val="0"/>
              <w:marBottom w:val="0"/>
              <w:divBdr>
                <w:top w:val="none" w:sz="0" w:space="0" w:color="auto"/>
                <w:left w:val="none" w:sz="0" w:space="0" w:color="auto"/>
                <w:bottom w:val="none" w:sz="0" w:space="0" w:color="auto"/>
                <w:right w:val="none" w:sz="0" w:space="0" w:color="auto"/>
              </w:divBdr>
              <w:divsChild>
                <w:div w:id="1986229942">
                  <w:marLeft w:val="0"/>
                  <w:marRight w:val="0"/>
                  <w:marTop w:val="0"/>
                  <w:marBottom w:val="0"/>
                  <w:divBdr>
                    <w:top w:val="none" w:sz="0" w:space="0" w:color="auto"/>
                    <w:left w:val="none" w:sz="0" w:space="0" w:color="auto"/>
                    <w:bottom w:val="none" w:sz="0" w:space="0" w:color="auto"/>
                    <w:right w:val="none" w:sz="0" w:space="0" w:color="auto"/>
                  </w:divBdr>
                  <w:divsChild>
                    <w:div w:id="1355769593">
                      <w:marLeft w:val="0"/>
                      <w:marRight w:val="0"/>
                      <w:marTop w:val="0"/>
                      <w:marBottom w:val="0"/>
                      <w:divBdr>
                        <w:top w:val="none" w:sz="0" w:space="0" w:color="auto"/>
                        <w:left w:val="none" w:sz="0" w:space="0" w:color="auto"/>
                        <w:bottom w:val="none" w:sz="0" w:space="0" w:color="auto"/>
                        <w:right w:val="none" w:sz="0" w:space="0" w:color="auto"/>
                      </w:divBdr>
                      <w:divsChild>
                        <w:div w:id="1382249952">
                          <w:marLeft w:val="502"/>
                          <w:marRight w:val="335"/>
                          <w:marTop w:val="0"/>
                          <w:marBottom w:val="0"/>
                          <w:divBdr>
                            <w:top w:val="none" w:sz="0" w:space="0" w:color="auto"/>
                            <w:left w:val="none" w:sz="0" w:space="0" w:color="auto"/>
                            <w:bottom w:val="none" w:sz="0" w:space="0" w:color="auto"/>
                            <w:right w:val="none" w:sz="0" w:space="0" w:color="auto"/>
                          </w:divBdr>
                        </w:div>
                        <w:div w:id="106891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5809">
                  <w:marLeft w:val="0"/>
                  <w:marRight w:val="0"/>
                  <w:marTop w:val="0"/>
                  <w:marBottom w:val="0"/>
                  <w:divBdr>
                    <w:top w:val="none" w:sz="0" w:space="0" w:color="auto"/>
                    <w:left w:val="none" w:sz="0" w:space="0" w:color="auto"/>
                    <w:bottom w:val="none" w:sz="0" w:space="0" w:color="auto"/>
                    <w:right w:val="none" w:sz="0" w:space="0" w:color="auto"/>
                  </w:divBdr>
                </w:div>
              </w:divsChild>
            </w:div>
            <w:div w:id="1216507684">
              <w:marLeft w:val="0"/>
              <w:marRight w:val="0"/>
              <w:marTop w:val="0"/>
              <w:marBottom w:val="0"/>
              <w:divBdr>
                <w:top w:val="none" w:sz="0" w:space="0" w:color="auto"/>
                <w:left w:val="none" w:sz="0" w:space="0" w:color="auto"/>
                <w:bottom w:val="none" w:sz="0" w:space="0" w:color="auto"/>
                <w:right w:val="none" w:sz="0" w:space="0" w:color="auto"/>
              </w:divBdr>
              <w:divsChild>
                <w:div w:id="1648121620">
                  <w:marLeft w:val="0"/>
                  <w:marRight w:val="0"/>
                  <w:marTop w:val="0"/>
                  <w:marBottom w:val="0"/>
                  <w:divBdr>
                    <w:top w:val="none" w:sz="0" w:space="0" w:color="auto"/>
                    <w:left w:val="none" w:sz="0" w:space="0" w:color="auto"/>
                    <w:bottom w:val="none" w:sz="0" w:space="0" w:color="auto"/>
                    <w:right w:val="none" w:sz="0" w:space="0" w:color="auto"/>
                  </w:divBdr>
                  <w:divsChild>
                    <w:div w:id="1494641804">
                      <w:marLeft w:val="0"/>
                      <w:marRight w:val="0"/>
                      <w:marTop w:val="0"/>
                      <w:marBottom w:val="0"/>
                      <w:divBdr>
                        <w:top w:val="none" w:sz="0" w:space="0" w:color="auto"/>
                        <w:left w:val="none" w:sz="0" w:space="0" w:color="auto"/>
                        <w:bottom w:val="none" w:sz="0" w:space="0" w:color="auto"/>
                        <w:right w:val="none" w:sz="0" w:space="0" w:color="auto"/>
                      </w:divBdr>
                      <w:divsChild>
                        <w:div w:id="692733964">
                          <w:marLeft w:val="0"/>
                          <w:marRight w:val="0"/>
                          <w:marTop w:val="0"/>
                          <w:marBottom w:val="0"/>
                          <w:divBdr>
                            <w:top w:val="none" w:sz="0" w:space="0" w:color="auto"/>
                            <w:left w:val="none" w:sz="0" w:space="0" w:color="auto"/>
                            <w:bottom w:val="none" w:sz="0" w:space="0" w:color="auto"/>
                            <w:right w:val="none" w:sz="0" w:space="0" w:color="auto"/>
                          </w:divBdr>
                        </w:div>
                        <w:div w:id="110366877">
                          <w:marLeft w:val="0"/>
                          <w:marRight w:val="0"/>
                          <w:marTop w:val="0"/>
                          <w:marBottom w:val="0"/>
                          <w:divBdr>
                            <w:top w:val="none" w:sz="0" w:space="0" w:color="101010"/>
                            <w:left w:val="none" w:sz="0" w:space="13" w:color="101010"/>
                            <w:bottom w:val="none" w:sz="0" w:space="0" w:color="101010"/>
                            <w:right w:val="none" w:sz="0" w:space="13" w:color="101010"/>
                          </w:divBdr>
                        </w:div>
                      </w:divsChild>
                    </w:div>
                  </w:divsChild>
                </w:div>
                <w:div w:id="1790855885">
                  <w:marLeft w:val="0"/>
                  <w:marRight w:val="0"/>
                  <w:marTop w:val="0"/>
                  <w:marBottom w:val="0"/>
                  <w:divBdr>
                    <w:top w:val="none" w:sz="0" w:space="0" w:color="auto"/>
                    <w:left w:val="none" w:sz="0" w:space="0" w:color="auto"/>
                    <w:bottom w:val="none" w:sz="0" w:space="0" w:color="auto"/>
                    <w:right w:val="none" w:sz="0" w:space="0" w:color="auto"/>
                  </w:divBdr>
                  <w:divsChild>
                    <w:div w:id="1294021004">
                      <w:marLeft w:val="0"/>
                      <w:marRight w:val="0"/>
                      <w:marTop w:val="0"/>
                      <w:marBottom w:val="0"/>
                      <w:divBdr>
                        <w:top w:val="none" w:sz="0" w:space="0" w:color="auto"/>
                        <w:left w:val="none" w:sz="0" w:space="0" w:color="auto"/>
                        <w:bottom w:val="single" w:sz="6" w:space="0" w:color="DDDDDD"/>
                        <w:right w:val="none" w:sz="0" w:space="0" w:color="auto"/>
                      </w:divBdr>
                      <w:divsChild>
                        <w:div w:id="1029717332">
                          <w:marLeft w:val="0"/>
                          <w:marRight w:val="0"/>
                          <w:marTop w:val="0"/>
                          <w:marBottom w:val="0"/>
                          <w:divBdr>
                            <w:top w:val="none" w:sz="0" w:space="0" w:color="auto"/>
                            <w:left w:val="none" w:sz="0" w:space="0" w:color="auto"/>
                            <w:bottom w:val="none" w:sz="0" w:space="0" w:color="auto"/>
                            <w:right w:val="none" w:sz="0" w:space="0" w:color="auto"/>
                          </w:divBdr>
                          <w:divsChild>
                            <w:div w:id="1166938469">
                              <w:marLeft w:val="0"/>
                              <w:marRight w:val="0"/>
                              <w:marTop w:val="0"/>
                              <w:marBottom w:val="0"/>
                              <w:divBdr>
                                <w:top w:val="none" w:sz="0" w:space="0" w:color="auto"/>
                                <w:left w:val="none" w:sz="0" w:space="0" w:color="auto"/>
                                <w:bottom w:val="none" w:sz="0" w:space="0" w:color="auto"/>
                                <w:right w:val="none" w:sz="0" w:space="0" w:color="auto"/>
                              </w:divBdr>
                            </w:div>
                            <w:div w:id="142819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218863">
              <w:marLeft w:val="0"/>
              <w:marRight w:val="0"/>
              <w:marTop w:val="0"/>
              <w:marBottom w:val="0"/>
              <w:divBdr>
                <w:top w:val="none" w:sz="0" w:space="0" w:color="auto"/>
                <w:left w:val="none" w:sz="0" w:space="0" w:color="auto"/>
                <w:bottom w:val="none" w:sz="0" w:space="0" w:color="auto"/>
                <w:right w:val="none" w:sz="0" w:space="0" w:color="auto"/>
              </w:divBdr>
              <w:divsChild>
                <w:div w:id="1697383545">
                  <w:marLeft w:val="0"/>
                  <w:marRight w:val="0"/>
                  <w:marTop w:val="0"/>
                  <w:marBottom w:val="0"/>
                  <w:divBdr>
                    <w:top w:val="none" w:sz="0" w:space="0" w:color="auto"/>
                    <w:left w:val="none" w:sz="0" w:space="0" w:color="auto"/>
                    <w:bottom w:val="none" w:sz="0" w:space="0" w:color="auto"/>
                    <w:right w:val="none" w:sz="0" w:space="0" w:color="auto"/>
                  </w:divBdr>
                  <w:divsChild>
                    <w:div w:id="728653173">
                      <w:marLeft w:val="0"/>
                      <w:marRight w:val="0"/>
                      <w:marTop w:val="0"/>
                      <w:marBottom w:val="0"/>
                      <w:divBdr>
                        <w:top w:val="none" w:sz="0" w:space="0" w:color="auto"/>
                        <w:left w:val="none" w:sz="0" w:space="0" w:color="auto"/>
                        <w:bottom w:val="none" w:sz="0" w:space="0" w:color="auto"/>
                        <w:right w:val="none" w:sz="0" w:space="0" w:color="auto"/>
                      </w:divBdr>
                      <w:divsChild>
                        <w:div w:id="1084718627">
                          <w:marLeft w:val="0"/>
                          <w:marRight w:val="0"/>
                          <w:marTop w:val="0"/>
                          <w:marBottom w:val="0"/>
                          <w:divBdr>
                            <w:top w:val="none" w:sz="0" w:space="0" w:color="auto"/>
                            <w:left w:val="none" w:sz="0" w:space="0" w:color="auto"/>
                            <w:bottom w:val="none" w:sz="0" w:space="0" w:color="auto"/>
                            <w:right w:val="none" w:sz="0" w:space="0" w:color="auto"/>
                          </w:divBdr>
                          <w:divsChild>
                            <w:div w:id="1119420458">
                              <w:marLeft w:val="0"/>
                              <w:marRight w:val="0"/>
                              <w:marTop w:val="0"/>
                              <w:marBottom w:val="167"/>
                              <w:divBdr>
                                <w:top w:val="none" w:sz="0" w:space="0" w:color="auto"/>
                                <w:left w:val="none" w:sz="0" w:space="0" w:color="auto"/>
                                <w:bottom w:val="none" w:sz="0" w:space="0" w:color="auto"/>
                                <w:right w:val="none" w:sz="0" w:space="0" w:color="auto"/>
                              </w:divBdr>
                              <w:divsChild>
                                <w:div w:id="1846481096">
                                  <w:marLeft w:val="0"/>
                                  <w:marRight w:val="0"/>
                                  <w:marTop w:val="167"/>
                                  <w:marBottom w:val="167"/>
                                  <w:divBdr>
                                    <w:top w:val="none" w:sz="0" w:space="0" w:color="auto"/>
                                    <w:left w:val="none" w:sz="0" w:space="0" w:color="auto"/>
                                    <w:bottom w:val="none" w:sz="0" w:space="0" w:color="auto"/>
                                    <w:right w:val="none" w:sz="0" w:space="0" w:color="auto"/>
                                  </w:divBdr>
                                </w:div>
                                <w:div w:id="385883136">
                                  <w:marLeft w:val="0"/>
                                  <w:marRight w:val="0"/>
                                  <w:marTop w:val="0"/>
                                  <w:marBottom w:val="0"/>
                                  <w:divBdr>
                                    <w:top w:val="single" w:sz="2" w:space="8" w:color="C7254E"/>
                                    <w:left w:val="single" w:sz="2" w:space="8" w:color="C7254E"/>
                                    <w:bottom w:val="single" w:sz="2" w:space="8" w:color="C7254E"/>
                                    <w:right w:val="single" w:sz="2" w:space="8" w:color="C7254E"/>
                                  </w:divBdr>
                                  <w:divsChild>
                                    <w:div w:id="1726904693">
                                      <w:marLeft w:val="0"/>
                                      <w:marRight w:val="0"/>
                                      <w:marTop w:val="167"/>
                                      <w:marBottom w:val="0"/>
                                      <w:divBdr>
                                        <w:top w:val="none" w:sz="0" w:space="0" w:color="auto"/>
                                        <w:left w:val="none" w:sz="0" w:space="0" w:color="auto"/>
                                        <w:bottom w:val="none" w:sz="0" w:space="0" w:color="auto"/>
                                        <w:right w:val="none" w:sz="0" w:space="0" w:color="auto"/>
                                      </w:divBdr>
                                    </w:div>
                                  </w:divsChild>
                                </w:div>
                                <w:div w:id="935862808">
                                  <w:marLeft w:val="0"/>
                                  <w:marRight w:val="0"/>
                                  <w:marTop w:val="335"/>
                                  <w:marBottom w:val="0"/>
                                  <w:divBdr>
                                    <w:top w:val="none" w:sz="0" w:space="0" w:color="auto"/>
                                    <w:left w:val="none" w:sz="0" w:space="0" w:color="auto"/>
                                    <w:bottom w:val="none" w:sz="0" w:space="0" w:color="auto"/>
                                    <w:right w:val="none" w:sz="0" w:space="0" w:color="auto"/>
                                  </w:divBdr>
                                </w:div>
                                <w:div w:id="1206916474">
                                  <w:marLeft w:val="0"/>
                                  <w:marRight w:val="0"/>
                                  <w:marTop w:val="0"/>
                                  <w:marBottom w:val="0"/>
                                  <w:divBdr>
                                    <w:top w:val="none" w:sz="0" w:space="0" w:color="auto"/>
                                    <w:left w:val="none" w:sz="0" w:space="0" w:color="auto"/>
                                    <w:bottom w:val="none" w:sz="0" w:space="0" w:color="auto"/>
                                    <w:right w:val="none" w:sz="0" w:space="0" w:color="auto"/>
                                  </w:divBdr>
                                  <w:divsChild>
                                    <w:div w:id="933896927">
                                      <w:marLeft w:val="0"/>
                                      <w:marRight w:val="0"/>
                                      <w:marTop w:val="0"/>
                                      <w:marBottom w:val="0"/>
                                      <w:divBdr>
                                        <w:top w:val="none" w:sz="0" w:space="0" w:color="auto"/>
                                        <w:left w:val="none" w:sz="0" w:space="0" w:color="auto"/>
                                        <w:bottom w:val="none" w:sz="0" w:space="0" w:color="auto"/>
                                        <w:right w:val="none" w:sz="0" w:space="0" w:color="auto"/>
                                      </w:divBdr>
                                    </w:div>
                                  </w:divsChild>
                                </w:div>
                                <w:div w:id="25182037">
                                  <w:marLeft w:val="0"/>
                                  <w:marRight w:val="0"/>
                                  <w:marTop w:val="0"/>
                                  <w:marBottom w:val="0"/>
                                  <w:divBdr>
                                    <w:top w:val="none" w:sz="0" w:space="0" w:color="auto"/>
                                    <w:left w:val="none" w:sz="0" w:space="0" w:color="auto"/>
                                    <w:bottom w:val="none" w:sz="0" w:space="0" w:color="auto"/>
                                    <w:right w:val="none" w:sz="0" w:space="0" w:color="auto"/>
                                  </w:divBdr>
                                  <w:divsChild>
                                    <w:div w:id="1642074587">
                                      <w:marLeft w:val="0"/>
                                      <w:marRight w:val="0"/>
                                      <w:marTop w:val="0"/>
                                      <w:marBottom w:val="0"/>
                                      <w:divBdr>
                                        <w:top w:val="none" w:sz="0" w:space="0" w:color="auto"/>
                                        <w:left w:val="none" w:sz="0" w:space="0" w:color="auto"/>
                                        <w:bottom w:val="none" w:sz="0" w:space="0" w:color="auto"/>
                                        <w:right w:val="none" w:sz="0" w:space="0" w:color="auto"/>
                                      </w:divBdr>
                                      <w:divsChild>
                                        <w:div w:id="10685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3006">
                                  <w:marLeft w:val="0"/>
                                  <w:marRight w:val="0"/>
                                  <w:marTop w:val="335"/>
                                  <w:marBottom w:val="502"/>
                                  <w:divBdr>
                                    <w:top w:val="none" w:sz="0" w:space="0" w:color="auto"/>
                                    <w:left w:val="none" w:sz="0" w:space="0" w:color="auto"/>
                                    <w:bottom w:val="none" w:sz="0" w:space="0" w:color="auto"/>
                                    <w:right w:val="none" w:sz="0" w:space="0" w:color="auto"/>
                                  </w:divBdr>
                                </w:div>
                                <w:div w:id="128938133">
                                  <w:marLeft w:val="0"/>
                                  <w:marRight w:val="0"/>
                                  <w:marTop w:val="0"/>
                                  <w:marBottom w:val="0"/>
                                  <w:divBdr>
                                    <w:top w:val="none" w:sz="0" w:space="0" w:color="auto"/>
                                    <w:left w:val="none" w:sz="0" w:space="0" w:color="auto"/>
                                    <w:bottom w:val="none" w:sz="0" w:space="0" w:color="auto"/>
                                    <w:right w:val="none" w:sz="0" w:space="0" w:color="auto"/>
                                  </w:divBdr>
                                </w:div>
                                <w:div w:id="1614359403">
                                  <w:marLeft w:val="0"/>
                                  <w:marRight w:val="0"/>
                                  <w:marTop w:val="502"/>
                                  <w:marBottom w:val="0"/>
                                  <w:divBdr>
                                    <w:top w:val="none" w:sz="0" w:space="0" w:color="auto"/>
                                    <w:left w:val="none" w:sz="0" w:space="0" w:color="auto"/>
                                    <w:bottom w:val="none" w:sz="0" w:space="0" w:color="auto"/>
                                    <w:right w:val="none" w:sz="0" w:space="0" w:color="auto"/>
                                  </w:divBdr>
                                  <w:divsChild>
                                    <w:div w:id="967734886">
                                      <w:marLeft w:val="0"/>
                                      <w:marRight w:val="0"/>
                                      <w:marTop w:val="0"/>
                                      <w:marBottom w:val="0"/>
                                      <w:divBdr>
                                        <w:top w:val="none" w:sz="0" w:space="0" w:color="auto"/>
                                        <w:left w:val="none" w:sz="0" w:space="0" w:color="auto"/>
                                        <w:bottom w:val="none" w:sz="0" w:space="0" w:color="auto"/>
                                        <w:right w:val="none" w:sz="0" w:space="0" w:color="auto"/>
                                      </w:divBdr>
                                      <w:divsChild>
                                        <w:div w:id="1435903961">
                                          <w:marLeft w:val="0"/>
                                          <w:marRight w:val="0"/>
                                          <w:marTop w:val="0"/>
                                          <w:marBottom w:val="0"/>
                                          <w:divBdr>
                                            <w:top w:val="none" w:sz="0" w:space="0" w:color="auto"/>
                                            <w:left w:val="none" w:sz="0" w:space="0" w:color="auto"/>
                                            <w:bottom w:val="none" w:sz="0" w:space="0" w:color="auto"/>
                                            <w:right w:val="none" w:sz="0" w:space="0" w:color="auto"/>
                                          </w:divBdr>
                                          <w:divsChild>
                                            <w:div w:id="1687366235">
                                              <w:marLeft w:val="0"/>
                                              <w:marRight w:val="0"/>
                                              <w:marTop w:val="0"/>
                                              <w:marBottom w:val="167"/>
                                              <w:divBdr>
                                                <w:top w:val="none" w:sz="0" w:space="0" w:color="auto"/>
                                                <w:left w:val="none" w:sz="0" w:space="0" w:color="auto"/>
                                                <w:bottom w:val="none" w:sz="0" w:space="0" w:color="auto"/>
                                                <w:right w:val="none" w:sz="0" w:space="0" w:color="auto"/>
                                              </w:divBdr>
                                              <w:divsChild>
                                                <w:div w:id="767509398">
                                                  <w:marLeft w:val="0"/>
                                                  <w:marRight w:val="0"/>
                                                  <w:marTop w:val="0"/>
                                                  <w:marBottom w:val="0"/>
                                                  <w:divBdr>
                                                    <w:top w:val="none" w:sz="0" w:space="0" w:color="auto"/>
                                                    <w:left w:val="none" w:sz="0" w:space="0" w:color="auto"/>
                                                    <w:bottom w:val="none" w:sz="0" w:space="0" w:color="auto"/>
                                                    <w:right w:val="none" w:sz="0" w:space="0" w:color="auto"/>
                                                  </w:divBdr>
                                                  <w:divsChild>
                                                    <w:div w:id="146022231">
                                                      <w:marLeft w:val="0"/>
                                                      <w:marRight w:val="0"/>
                                                      <w:marTop w:val="0"/>
                                                      <w:marBottom w:val="0"/>
                                                      <w:divBdr>
                                                        <w:top w:val="none" w:sz="0" w:space="0" w:color="auto"/>
                                                        <w:left w:val="none" w:sz="0" w:space="0" w:color="auto"/>
                                                        <w:bottom w:val="none" w:sz="0" w:space="0" w:color="auto"/>
                                                        <w:right w:val="none" w:sz="0" w:space="0" w:color="auto"/>
                                                      </w:divBdr>
                                                      <w:divsChild>
                                                        <w:div w:id="1955477061">
                                                          <w:marLeft w:val="0"/>
                                                          <w:marRight w:val="0"/>
                                                          <w:marTop w:val="0"/>
                                                          <w:marBottom w:val="0"/>
                                                          <w:divBdr>
                                                            <w:top w:val="none" w:sz="0" w:space="0" w:color="auto"/>
                                                            <w:left w:val="none" w:sz="0" w:space="0" w:color="auto"/>
                                                            <w:bottom w:val="none" w:sz="0" w:space="0" w:color="auto"/>
                                                            <w:right w:val="none" w:sz="0" w:space="0" w:color="auto"/>
                                                          </w:divBdr>
                                                          <w:divsChild>
                                                            <w:div w:id="1531646248">
                                                              <w:marLeft w:val="0"/>
                                                              <w:marRight w:val="0"/>
                                                              <w:marTop w:val="0"/>
                                                              <w:marBottom w:val="0"/>
                                                              <w:divBdr>
                                                                <w:top w:val="none" w:sz="0" w:space="0" w:color="auto"/>
                                                                <w:left w:val="none" w:sz="0" w:space="0" w:color="auto"/>
                                                                <w:bottom w:val="none" w:sz="0" w:space="0" w:color="auto"/>
                                                                <w:right w:val="none" w:sz="0" w:space="0" w:color="auto"/>
                                                              </w:divBdr>
                                                              <w:divsChild>
                                                                <w:div w:id="1019547044">
                                                                  <w:marLeft w:val="0"/>
                                                                  <w:marRight w:val="0"/>
                                                                  <w:marTop w:val="0"/>
                                                                  <w:marBottom w:val="0"/>
                                                                  <w:divBdr>
                                                                    <w:top w:val="none" w:sz="0" w:space="0" w:color="auto"/>
                                                                    <w:left w:val="none" w:sz="0" w:space="0" w:color="auto"/>
                                                                    <w:bottom w:val="none" w:sz="0" w:space="0" w:color="auto"/>
                                                                    <w:right w:val="none" w:sz="0" w:space="0" w:color="auto"/>
                                                                  </w:divBdr>
                                                                </w:div>
                                                                <w:div w:id="1714689288">
                                                                  <w:marLeft w:val="0"/>
                                                                  <w:marRight w:val="0"/>
                                                                  <w:marTop w:val="0"/>
                                                                  <w:marBottom w:val="0"/>
                                                                  <w:divBdr>
                                                                    <w:top w:val="none" w:sz="0" w:space="0" w:color="auto"/>
                                                                    <w:left w:val="none" w:sz="0" w:space="0" w:color="auto"/>
                                                                    <w:bottom w:val="none" w:sz="0" w:space="0" w:color="auto"/>
                                                                    <w:right w:val="none" w:sz="0" w:space="0" w:color="auto"/>
                                                                  </w:divBdr>
                                                                </w:div>
                                                              </w:divsChild>
                                                            </w:div>
                                                            <w:div w:id="2118986979">
                                                              <w:marLeft w:val="0"/>
                                                              <w:marRight w:val="0"/>
                                                              <w:marTop w:val="0"/>
                                                              <w:marBottom w:val="0"/>
                                                              <w:divBdr>
                                                                <w:top w:val="none" w:sz="0" w:space="0" w:color="auto"/>
                                                                <w:left w:val="none" w:sz="0" w:space="0" w:color="auto"/>
                                                                <w:bottom w:val="none" w:sz="0" w:space="0" w:color="auto"/>
                                                                <w:right w:val="none" w:sz="0" w:space="0" w:color="auto"/>
                                                              </w:divBdr>
                                                              <w:divsChild>
                                                                <w:div w:id="872037556">
                                                                  <w:marLeft w:val="0"/>
                                                                  <w:marRight w:val="0"/>
                                                                  <w:marTop w:val="0"/>
                                                                  <w:marBottom w:val="0"/>
                                                                  <w:divBdr>
                                                                    <w:top w:val="none" w:sz="0" w:space="0" w:color="auto"/>
                                                                    <w:left w:val="none" w:sz="0" w:space="0" w:color="auto"/>
                                                                    <w:bottom w:val="none" w:sz="0" w:space="0" w:color="auto"/>
                                                                    <w:right w:val="none" w:sz="0" w:space="0" w:color="auto"/>
                                                                  </w:divBdr>
                                                                </w:div>
                                                                <w:div w:id="1483739681">
                                                                  <w:marLeft w:val="0"/>
                                                                  <w:marRight w:val="0"/>
                                                                  <w:marTop w:val="0"/>
                                                                  <w:marBottom w:val="0"/>
                                                                  <w:divBdr>
                                                                    <w:top w:val="none" w:sz="0" w:space="0" w:color="auto"/>
                                                                    <w:left w:val="none" w:sz="0" w:space="0" w:color="auto"/>
                                                                    <w:bottom w:val="none" w:sz="0" w:space="0" w:color="auto"/>
                                                                    <w:right w:val="none" w:sz="0" w:space="0" w:color="auto"/>
                                                                  </w:divBdr>
                                                                </w:div>
                                                              </w:divsChild>
                                                            </w:div>
                                                            <w:div w:id="232009657">
                                                              <w:marLeft w:val="0"/>
                                                              <w:marRight w:val="0"/>
                                                              <w:marTop w:val="0"/>
                                                              <w:marBottom w:val="0"/>
                                                              <w:divBdr>
                                                                <w:top w:val="none" w:sz="0" w:space="0" w:color="auto"/>
                                                                <w:left w:val="none" w:sz="0" w:space="0" w:color="auto"/>
                                                                <w:bottom w:val="none" w:sz="0" w:space="0" w:color="auto"/>
                                                                <w:right w:val="none" w:sz="0" w:space="0" w:color="auto"/>
                                                              </w:divBdr>
                                                              <w:divsChild>
                                                                <w:div w:id="302659868">
                                                                  <w:marLeft w:val="0"/>
                                                                  <w:marRight w:val="0"/>
                                                                  <w:marTop w:val="0"/>
                                                                  <w:marBottom w:val="0"/>
                                                                  <w:divBdr>
                                                                    <w:top w:val="none" w:sz="0" w:space="0" w:color="auto"/>
                                                                    <w:left w:val="none" w:sz="0" w:space="0" w:color="auto"/>
                                                                    <w:bottom w:val="none" w:sz="0" w:space="0" w:color="auto"/>
                                                                    <w:right w:val="none" w:sz="0" w:space="0" w:color="auto"/>
                                                                  </w:divBdr>
                                                                </w:div>
                                                                <w:div w:id="1064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76895">
                                                      <w:marLeft w:val="0"/>
                                                      <w:marRight w:val="0"/>
                                                      <w:marTop w:val="0"/>
                                                      <w:marBottom w:val="0"/>
                                                      <w:divBdr>
                                                        <w:top w:val="none" w:sz="0" w:space="0" w:color="auto"/>
                                                        <w:left w:val="none" w:sz="0" w:space="0" w:color="auto"/>
                                                        <w:bottom w:val="none" w:sz="0" w:space="0" w:color="auto"/>
                                                        <w:right w:val="none" w:sz="0" w:space="0" w:color="auto"/>
                                                      </w:divBdr>
                                                      <w:divsChild>
                                                        <w:div w:id="1789543599">
                                                          <w:marLeft w:val="0"/>
                                                          <w:marRight w:val="0"/>
                                                          <w:marTop w:val="0"/>
                                                          <w:marBottom w:val="0"/>
                                                          <w:divBdr>
                                                            <w:top w:val="none" w:sz="0" w:space="0" w:color="auto"/>
                                                            <w:left w:val="none" w:sz="0" w:space="0" w:color="auto"/>
                                                            <w:bottom w:val="none" w:sz="0" w:space="0" w:color="auto"/>
                                                            <w:right w:val="none" w:sz="0" w:space="0" w:color="auto"/>
                                                          </w:divBdr>
                                                          <w:divsChild>
                                                            <w:div w:id="217982881">
                                                              <w:marLeft w:val="0"/>
                                                              <w:marRight w:val="0"/>
                                                              <w:marTop w:val="0"/>
                                                              <w:marBottom w:val="0"/>
                                                              <w:divBdr>
                                                                <w:top w:val="none" w:sz="0" w:space="0" w:color="auto"/>
                                                                <w:left w:val="none" w:sz="0" w:space="0" w:color="auto"/>
                                                                <w:bottom w:val="none" w:sz="0" w:space="0" w:color="auto"/>
                                                                <w:right w:val="none" w:sz="0" w:space="0" w:color="auto"/>
                                                              </w:divBdr>
                                                              <w:divsChild>
                                                                <w:div w:id="1888251397">
                                                                  <w:marLeft w:val="0"/>
                                                                  <w:marRight w:val="0"/>
                                                                  <w:marTop w:val="0"/>
                                                                  <w:marBottom w:val="0"/>
                                                                  <w:divBdr>
                                                                    <w:top w:val="none" w:sz="0" w:space="0" w:color="auto"/>
                                                                    <w:left w:val="none" w:sz="0" w:space="0" w:color="auto"/>
                                                                    <w:bottom w:val="none" w:sz="0" w:space="0" w:color="auto"/>
                                                                    <w:right w:val="none" w:sz="0" w:space="0" w:color="auto"/>
                                                                  </w:divBdr>
                                                                </w:div>
                                                                <w:div w:id="164176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2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269797">
                      <w:marLeft w:val="0"/>
                      <w:marRight w:val="0"/>
                      <w:marTop w:val="0"/>
                      <w:marBottom w:val="0"/>
                      <w:divBdr>
                        <w:top w:val="none" w:sz="0" w:space="0" w:color="auto"/>
                        <w:left w:val="none" w:sz="0" w:space="0" w:color="auto"/>
                        <w:bottom w:val="none" w:sz="0" w:space="0" w:color="auto"/>
                        <w:right w:val="none" w:sz="0" w:space="0" w:color="auto"/>
                      </w:divBdr>
                      <w:divsChild>
                        <w:div w:id="1673411117">
                          <w:marLeft w:val="0"/>
                          <w:marRight w:val="0"/>
                          <w:marTop w:val="335"/>
                          <w:marBottom w:val="0"/>
                          <w:divBdr>
                            <w:top w:val="none" w:sz="0" w:space="0" w:color="auto"/>
                            <w:left w:val="none" w:sz="0" w:space="0" w:color="auto"/>
                            <w:bottom w:val="none" w:sz="0" w:space="0" w:color="auto"/>
                            <w:right w:val="none" w:sz="0" w:space="0" w:color="auto"/>
                          </w:divBdr>
                          <w:divsChild>
                            <w:div w:id="1979455584">
                              <w:marLeft w:val="0"/>
                              <w:marRight w:val="0"/>
                              <w:marTop w:val="0"/>
                              <w:marBottom w:val="335"/>
                              <w:divBdr>
                                <w:top w:val="single" w:sz="6" w:space="17" w:color="DDDDDD"/>
                                <w:left w:val="single" w:sz="6" w:space="17" w:color="DDDDDD"/>
                                <w:bottom w:val="single" w:sz="6" w:space="17" w:color="DDDDDD"/>
                                <w:right w:val="single" w:sz="6" w:space="17" w:color="DDDDDD"/>
                              </w:divBdr>
                              <w:divsChild>
                                <w:div w:id="1912423062">
                                  <w:marLeft w:val="0"/>
                                  <w:marRight w:val="0"/>
                                  <w:marTop w:val="0"/>
                                  <w:marBottom w:val="335"/>
                                  <w:divBdr>
                                    <w:top w:val="none" w:sz="0" w:space="0" w:color="auto"/>
                                    <w:left w:val="none" w:sz="0" w:space="0" w:color="auto"/>
                                    <w:bottom w:val="none" w:sz="0" w:space="0" w:color="auto"/>
                                    <w:right w:val="none" w:sz="0" w:space="0" w:color="auto"/>
                                  </w:divBdr>
                                </w:div>
                                <w:div w:id="1043292733">
                                  <w:marLeft w:val="0"/>
                                  <w:marRight w:val="0"/>
                                  <w:marTop w:val="335"/>
                                  <w:marBottom w:val="0"/>
                                  <w:divBdr>
                                    <w:top w:val="single" w:sz="6" w:space="0" w:color="CCCCCC"/>
                                    <w:left w:val="single" w:sz="6" w:space="0" w:color="CCCCCC"/>
                                    <w:bottom w:val="single" w:sz="6" w:space="0" w:color="CCCCCC"/>
                                    <w:right w:val="single" w:sz="6" w:space="0" w:color="CCCCCC"/>
                                  </w:divBdr>
                                  <w:divsChild>
                                    <w:div w:id="383453953">
                                      <w:marLeft w:val="0"/>
                                      <w:marRight w:val="0"/>
                                      <w:marTop w:val="0"/>
                                      <w:marBottom w:val="0"/>
                                      <w:divBdr>
                                        <w:top w:val="none" w:sz="0" w:space="0" w:color="auto"/>
                                        <w:left w:val="none" w:sz="0" w:space="0" w:color="auto"/>
                                        <w:bottom w:val="none" w:sz="0" w:space="0" w:color="auto"/>
                                        <w:right w:val="none" w:sz="0" w:space="0" w:color="auto"/>
                                      </w:divBdr>
                                    </w:div>
                                    <w:div w:id="6573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22550">
                              <w:marLeft w:val="0"/>
                              <w:marRight w:val="0"/>
                              <w:marTop w:val="0"/>
                              <w:marBottom w:val="0"/>
                              <w:divBdr>
                                <w:top w:val="none" w:sz="0" w:space="0" w:color="auto"/>
                                <w:left w:val="none" w:sz="0" w:space="0" w:color="auto"/>
                                <w:bottom w:val="none" w:sz="0" w:space="0" w:color="auto"/>
                                <w:right w:val="none" w:sz="0" w:space="0" w:color="auto"/>
                              </w:divBdr>
                            </w:div>
                            <w:div w:id="127710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76765">
              <w:marLeft w:val="0"/>
              <w:marRight w:val="0"/>
              <w:marTop w:val="0"/>
              <w:marBottom w:val="0"/>
              <w:divBdr>
                <w:top w:val="none" w:sz="0" w:space="0" w:color="auto"/>
                <w:left w:val="none" w:sz="0" w:space="0" w:color="auto"/>
                <w:bottom w:val="none" w:sz="0" w:space="0" w:color="auto"/>
                <w:right w:val="none" w:sz="0" w:space="0" w:color="auto"/>
              </w:divBdr>
              <w:divsChild>
                <w:div w:id="1695812025">
                  <w:marLeft w:val="0"/>
                  <w:marRight w:val="0"/>
                  <w:marTop w:val="0"/>
                  <w:marBottom w:val="0"/>
                  <w:divBdr>
                    <w:top w:val="none" w:sz="0" w:space="0" w:color="auto"/>
                    <w:left w:val="none" w:sz="0" w:space="0" w:color="auto"/>
                    <w:bottom w:val="none" w:sz="0" w:space="0" w:color="auto"/>
                    <w:right w:val="none" w:sz="0" w:space="0" w:color="auto"/>
                  </w:divBdr>
                  <w:divsChild>
                    <w:div w:id="1328704722">
                      <w:marLeft w:val="0"/>
                      <w:marRight w:val="0"/>
                      <w:marTop w:val="0"/>
                      <w:marBottom w:val="0"/>
                      <w:divBdr>
                        <w:top w:val="none" w:sz="0" w:space="0" w:color="auto"/>
                        <w:left w:val="none" w:sz="0" w:space="0" w:color="auto"/>
                        <w:bottom w:val="none" w:sz="0" w:space="0" w:color="auto"/>
                        <w:right w:val="none" w:sz="0" w:space="0" w:color="auto"/>
                      </w:divBdr>
                      <w:divsChild>
                        <w:div w:id="334456730">
                          <w:marLeft w:val="0"/>
                          <w:marRight w:val="0"/>
                          <w:marTop w:val="0"/>
                          <w:marBottom w:val="0"/>
                          <w:divBdr>
                            <w:top w:val="none" w:sz="0" w:space="0" w:color="auto"/>
                            <w:left w:val="none" w:sz="0" w:space="0" w:color="auto"/>
                            <w:bottom w:val="none" w:sz="0" w:space="0" w:color="auto"/>
                            <w:right w:val="none" w:sz="0" w:space="0" w:color="auto"/>
                          </w:divBdr>
                          <w:divsChild>
                            <w:div w:id="1064910419">
                              <w:marLeft w:val="0"/>
                              <w:marRight w:val="0"/>
                              <w:marTop w:val="0"/>
                              <w:marBottom w:val="0"/>
                              <w:divBdr>
                                <w:top w:val="none" w:sz="0" w:space="0" w:color="auto"/>
                                <w:left w:val="none" w:sz="0" w:space="0" w:color="auto"/>
                                <w:bottom w:val="none" w:sz="0" w:space="0" w:color="auto"/>
                                <w:right w:val="none" w:sz="0" w:space="0" w:color="auto"/>
                              </w:divBdr>
                              <w:divsChild>
                                <w:div w:id="189873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70001">
                          <w:marLeft w:val="0"/>
                          <w:marRight w:val="0"/>
                          <w:marTop w:val="0"/>
                          <w:marBottom w:val="0"/>
                          <w:divBdr>
                            <w:top w:val="none" w:sz="0" w:space="0" w:color="auto"/>
                            <w:left w:val="none" w:sz="0" w:space="0" w:color="auto"/>
                            <w:bottom w:val="none" w:sz="0" w:space="0" w:color="auto"/>
                            <w:right w:val="none" w:sz="0" w:space="0" w:color="auto"/>
                          </w:divBdr>
                          <w:divsChild>
                            <w:div w:id="1278836340">
                              <w:marLeft w:val="0"/>
                              <w:marRight w:val="0"/>
                              <w:marTop w:val="0"/>
                              <w:marBottom w:val="335"/>
                              <w:divBdr>
                                <w:top w:val="none" w:sz="0" w:space="0" w:color="auto"/>
                                <w:left w:val="none" w:sz="0" w:space="0" w:color="auto"/>
                                <w:bottom w:val="none" w:sz="0" w:space="0" w:color="auto"/>
                                <w:right w:val="none" w:sz="0" w:space="0" w:color="auto"/>
                              </w:divBdr>
                              <w:divsChild>
                                <w:div w:id="336883295">
                                  <w:marLeft w:val="0"/>
                                  <w:marRight w:val="0"/>
                                  <w:marTop w:val="0"/>
                                  <w:marBottom w:val="0"/>
                                  <w:divBdr>
                                    <w:top w:val="none" w:sz="0" w:space="0" w:color="auto"/>
                                    <w:left w:val="none" w:sz="0" w:space="0" w:color="auto"/>
                                    <w:bottom w:val="none" w:sz="0" w:space="0" w:color="auto"/>
                                    <w:right w:val="none" w:sz="0" w:space="0" w:color="auto"/>
                                  </w:divBdr>
                                  <w:divsChild>
                                    <w:div w:id="6514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474879">
                          <w:marLeft w:val="0"/>
                          <w:marRight w:val="0"/>
                          <w:marTop w:val="0"/>
                          <w:marBottom w:val="0"/>
                          <w:divBdr>
                            <w:top w:val="none" w:sz="0" w:space="0" w:color="auto"/>
                            <w:left w:val="none" w:sz="0" w:space="0" w:color="auto"/>
                            <w:bottom w:val="none" w:sz="0" w:space="0" w:color="auto"/>
                            <w:right w:val="none" w:sz="0" w:space="0" w:color="auto"/>
                          </w:divBdr>
                          <w:divsChild>
                            <w:div w:id="470484258">
                              <w:marLeft w:val="0"/>
                              <w:marRight w:val="0"/>
                              <w:marTop w:val="0"/>
                              <w:marBottom w:val="0"/>
                              <w:divBdr>
                                <w:top w:val="none" w:sz="0" w:space="0" w:color="auto"/>
                                <w:left w:val="none" w:sz="0" w:space="0" w:color="auto"/>
                                <w:bottom w:val="none" w:sz="0" w:space="0" w:color="auto"/>
                                <w:right w:val="none" w:sz="0" w:space="0" w:color="auto"/>
                              </w:divBdr>
                              <w:divsChild>
                                <w:div w:id="44835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38633">
                          <w:marLeft w:val="0"/>
                          <w:marRight w:val="0"/>
                          <w:marTop w:val="0"/>
                          <w:marBottom w:val="0"/>
                          <w:divBdr>
                            <w:top w:val="none" w:sz="0" w:space="0" w:color="auto"/>
                            <w:left w:val="none" w:sz="0" w:space="0" w:color="auto"/>
                            <w:bottom w:val="none" w:sz="0" w:space="0" w:color="auto"/>
                            <w:right w:val="none" w:sz="0" w:space="0" w:color="auto"/>
                          </w:divBdr>
                          <w:divsChild>
                            <w:div w:id="138078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428432">
          <w:marLeft w:val="0"/>
          <w:marRight w:val="0"/>
          <w:marTop w:val="0"/>
          <w:marBottom w:val="0"/>
          <w:divBdr>
            <w:top w:val="none" w:sz="0" w:space="0" w:color="auto"/>
            <w:left w:val="none" w:sz="0" w:space="0" w:color="auto"/>
            <w:bottom w:val="none" w:sz="0" w:space="0" w:color="auto"/>
            <w:right w:val="none" w:sz="0" w:space="0" w:color="auto"/>
          </w:divBdr>
        </w:div>
        <w:div w:id="248541600">
          <w:marLeft w:val="0"/>
          <w:marRight w:val="0"/>
          <w:marTop w:val="0"/>
          <w:marBottom w:val="0"/>
          <w:divBdr>
            <w:top w:val="none" w:sz="0" w:space="0" w:color="auto"/>
            <w:left w:val="none" w:sz="0" w:space="0" w:color="auto"/>
            <w:bottom w:val="none" w:sz="0" w:space="0" w:color="auto"/>
            <w:right w:val="none" w:sz="0" w:space="0" w:color="auto"/>
          </w:divBdr>
          <w:divsChild>
            <w:div w:id="263197227">
              <w:marLeft w:val="0"/>
              <w:marRight w:val="0"/>
              <w:marTop w:val="0"/>
              <w:marBottom w:val="0"/>
              <w:divBdr>
                <w:top w:val="none" w:sz="0" w:space="0" w:color="auto"/>
                <w:left w:val="none" w:sz="0" w:space="0" w:color="auto"/>
                <w:bottom w:val="none" w:sz="0" w:space="0" w:color="auto"/>
                <w:right w:val="none" w:sz="0" w:space="0" w:color="auto"/>
              </w:divBdr>
              <w:divsChild>
                <w:div w:id="400717491">
                  <w:marLeft w:val="0"/>
                  <w:marRight w:val="0"/>
                  <w:marTop w:val="167"/>
                  <w:marBottom w:val="0"/>
                  <w:divBdr>
                    <w:top w:val="none" w:sz="0" w:space="0" w:color="auto"/>
                    <w:left w:val="none" w:sz="0" w:space="0" w:color="auto"/>
                    <w:bottom w:val="none" w:sz="0" w:space="0" w:color="auto"/>
                    <w:right w:val="none" w:sz="0" w:space="0" w:color="auto"/>
                  </w:divBdr>
                </w:div>
                <w:div w:id="1510170161">
                  <w:marLeft w:val="0"/>
                  <w:marRight w:val="0"/>
                  <w:marTop w:val="167"/>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merospark.com/category/hseb-notes/class-11/" TargetMode="External"/><Relationship Id="rId18" Type="http://schemas.openxmlformats.org/officeDocument/2006/relationships/hyperlink" Target="https://www.merospark.com/category/bachelor-level/" TargetMode="External"/><Relationship Id="rId26" Type="http://schemas.openxmlformats.org/officeDocument/2006/relationships/hyperlink" Target="https://play.google.com/store/apps/details?id=com.merospark.merospark" TargetMode="External"/><Relationship Id="rId39" Type="http://schemas.openxmlformats.org/officeDocument/2006/relationships/image" Target="media/image10.jpeg"/><Relationship Id="rId21" Type="http://schemas.openxmlformats.org/officeDocument/2006/relationships/image" Target="media/image3.wmf"/><Relationship Id="rId34" Type="http://schemas.openxmlformats.org/officeDocument/2006/relationships/hyperlink" Target="https://www.merospark.com/bachelor-level/the-burden-of-skepticism-four-levels/" TargetMode="External"/><Relationship Id="rId42" Type="http://schemas.openxmlformats.org/officeDocument/2006/relationships/image" Target="media/image12.wmf"/><Relationship Id="rId47" Type="http://schemas.openxmlformats.org/officeDocument/2006/relationships/control" Target="activeX/activeX6.xml"/><Relationship Id="rId50" Type="http://schemas.openxmlformats.org/officeDocument/2006/relationships/control" Target="activeX/activeX8.xml"/><Relationship Id="rId55" Type="http://schemas.openxmlformats.org/officeDocument/2006/relationships/image" Target="media/image17.wmf"/><Relationship Id="rId63" Type="http://schemas.openxmlformats.org/officeDocument/2006/relationships/hyperlink" Target="https://www.merospark.com/hseb-notes/neb-examination-routine-2074-2017-grade-xii-hseb/" TargetMode="External"/><Relationship Id="rId68" Type="http://schemas.openxmlformats.org/officeDocument/2006/relationships/image" Target="media/image23.jpeg"/><Relationship Id="rId76" Type="http://schemas.openxmlformats.org/officeDocument/2006/relationships/image" Target="media/image27.jpeg"/><Relationship Id="rId84" Type="http://schemas.openxmlformats.org/officeDocument/2006/relationships/image" Target="media/image31.png"/><Relationship Id="rId7" Type="http://schemas.openxmlformats.org/officeDocument/2006/relationships/hyperlink" Target="https://www.merospark.com/about-us/" TargetMode="External"/><Relationship Id="rId71" Type="http://schemas.openxmlformats.org/officeDocument/2006/relationships/hyperlink" Target="https://www.merospark.com/hseb-notes/on-the-vanity-of-earthly-greatness/" TargetMode="External"/><Relationship Id="rId2" Type="http://schemas.openxmlformats.org/officeDocument/2006/relationships/styles" Target="styles.xml"/><Relationship Id="rId16" Type="http://schemas.openxmlformats.org/officeDocument/2006/relationships/hyperlink" Target="https://www.merospark.com/category/ctevt/" TargetMode="External"/><Relationship Id="rId29" Type="http://schemas.openxmlformats.org/officeDocument/2006/relationships/image" Target="media/image5.jpeg"/><Relationship Id="rId11" Type="http://schemas.openxmlformats.org/officeDocument/2006/relationships/hyperlink" Target="https://www.merospark.com/" TargetMode="External"/><Relationship Id="rId24" Type="http://schemas.openxmlformats.org/officeDocument/2006/relationships/hyperlink" Target="https://www.merospark.com/category/bachelor-level/" TargetMode="External"/><Relationship Id="rId32" Type="http://schemas.openxmlformats.org/officeDocument/2006/relationships/hyperlink" Target="https://www.merospark.com/bachelor-level/the-tiny-closet-four-levels/" TargetMode="External"/><Relationship Id="rId37" Type="http://schemas.openxmlformats.org/officeDocument/2006/relationships/image" Target="media/image9.jpeg"/><Relationship Id="rId40" Type="http://schemas.openxmlformats.org/officeDocument/2006/relationships/hyperlink" Target="https://www.merospark.com/bachelor-level/phaedo-four-levels/" TargetMode="External"/><Relationship Id="rId45" Type="http://schemas.openxmlformats.org/officeDocument/2006/relationships/control" Target="activeX/activeX5.xml"/><Relationship Id="rId53" Type="http://schemas.openxmlformats.org/officeDocument/2006/relationships/hyperlink" Target="https://feeds.feedburner.com/myhsebnotes" TargetMode="External"/><Relationship Id="rId58" Type="http://schemas.openxmlformats.org/officeDocument/2006/relationships/control" Target="activeX/activeX11.xml"/><Relationship Id="rId66" Type="http://schemas.openxmlformats.org/officeDocument/2006/relationships/image" Target="media/image22.jpeg"/><Relationship Id="rId74" Type="http://schemas.openxmlformats.org/officeDocument/2006/relationships/image" Target="media/image26.jpeg"/><Relationship Id="rId79" Type="http://schemas.openxmlformats.org/officeDocument/2006/relationships/hyperlink" Target="https://www.merospark.com/wp-content/uploads/2014/09/wordpress_logo1.png" TargetMode="External"/><Relationship Id="rId5" Type="http://schemas.openxmlformats.org/officeDocument/2006/relationships/hyperlink" Target="https://www.merospark.com/" TargetMode="External"/><Relationship Id="rId61" Type="http://schemas.openxmlformats.org/officeDocument/2006/relationships/hyperlink" Target="https://www.merospark.com/hseb-notes/the-magic-of-words-summary/" TargetMode="External"/><Relationship Id="rId82" Type="http://schemas.openxmlformats.org/officeDocument/2006/relationships/image" Target="media/image30.png"/><Relationship Id="rId19"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hyperlink" Target="http://csit.merospark.com/" TargetMode="External"/><Relationship Id="rId14" Type="http://schemas.openxmlformats.org/officeDocument/2006/relationships/hyperlink" Target="https://www.merospark.com/category/hseb-notes/class-12/" TargetMode="External"/><Relationship Id="rId22" Type="http://schemas.openxmlformats.org/officeDocument/2006/relationships/control" Target="activeX/activeX2.xml"/><Relationship Id="rId27" Type="http://schemas.openxmlformats.org/officeDocument/2006/relationships/image" Target="media/image4.png"/><Relationship Id="rId30" Type="http://schemas.openxmlformats.org/officeDocument/2006/relationships/hyperlink" Target="https://www.merospark.com/bachelor-level/a-painful-case-four-levels/" TargetMode="External"/><Relationship Id="rId35" Type="http://schemas.openxmlformats.org/officeDocument/2006/relationships/image" Target="media/image8.jpeg"/><Relationship Id="rId43" Type="http://schemas.openxmlformats.org/officeDocument/2006/relationships/control" Target="activeX/activeX3.xml"/><Relationship Id="rId48" Type="http://schemas.openxmlformats.org/officeDocument/2006/relationships/image" Target="media/image14.wmf"/><Relationship Id="rId56" Type="http://schemas.openxmlformats.org/officeDocument/2006/relationships/control" Target="activeX/activeX10.xml"/><Relationship Id="rId64" Type="http://schemas.openxmlformats.org/officeDocument/2006/relationships/image" Target="media/image21.jpeg"/><Relationship Id="rId69" Type="http://schemas.openxmlformats.org/officeDocument/2006/relationships/hyperlink" Target="https://www.merospark.com/hseb-notes/laws-pendulum-viva-voice-questions-answer-physics-class-11/" TargetMode="External"/><Relationship Id="rId77" Type="http://schemas.openxmlformats.org/officeDocument/2006/relationships/hyperlink" Target="https://www.merospark.com/hseb-notes/essay-on-national-unity/" TargetMode="External"/><Relationship Id="rId8" Type="http://schemas.openxmlformats.org/officeDocument/2006/relationships/hyperlink" Target="https://www.merospark.com/contact-us/" TargetMode="External"/><Relationship Id="rId51" Type="http://schemas.openxmlformats.org/officeDocument/2006/relationships/image" Target="media/image15.wmf"/><Relationship Id="rId72" Type="http://schemas.openxmlformats.org/officeDocument/2006/relationships/image" Target="media/image25.jpeg"/><Relationship Id="rId80" Type="http://schemas.openxmlformats.org/officeDocument/2006/relationships/image" Target="media/image29.png"/><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merospark.com/" TargetMode="External"/><Relationship Id="rId17" Type="http://schemas.openxmlformats.org/officeDocument/2006/relationships/hyperlink" Target="http://www.merospark.com/tag/hissan/" TargetMode="External"/><Relationship Id="rId25" Type="http://schemas.openxmlformats.org/officeDocument/2006/relationships/hyperlink" Target="https://www.merospark.com/category/bachelor-level/pokhara-university/" TargetMode="External"/><Relationship Id="rId33" Type="http://schemas.openxmlformats.org/officeDocument/2006/relationships/image" Target="media/image7.jpeg"/><Relationship Id="rId38" Type="http://schemas.openxmlformats.org/officeDocument/2006/relationships/hyperlink" Target="https://www.merospark.com/bachelor-level/the-five-stage-of-grief-four-levels/" TargetMode="External"/><Relationship Id="rId46" Type="http://schemas.openxmlformats.org/officeDocument/2006/relationships/image" Target="media/image13.wmf"/><Relationship Id="rId59" Type="http://schemas.openxmlformats.org/officeDocument/2006/relationships/hyperlink" Target="https://www.merospark.com/bachelor-level/flax-golden-tales-four-levels-business-english/" TargetMode="External"/><Relationship Id="rId67" Type="http://schemas.openxmlformats.org/officeDocument/2006/relationships/hyperlink" Target="https://www.merospark.com/hseb-notes/neb-examination-routine-2074-2017-grade-xi-hseb/" TargetMode="External"/><Relationship Id="rId20" Type="http://schemas.openxmlformats.org/officeDocument/2006/relationships/control" Target="activeX/activeX1.xml"/><Relationship Id="rId41" Type="http://schemas.openxmlformats.org/officeDocument/2006/relationships/image" Target="media/image11.jpeg"/><Relationship Id="rId54" Type="http://schemas.openxmlformats.org/officeDocument/2006/relationships/image" Target="media/image16.gif"/><Relationship Id="rId62" Type="http://schemas.openxmlformats.org/officeDocument/2006/relationships/image" Target="media/image20.jpeg"/><Relationship Id="rId70" Type="http://schemas.openxmlformats.org/officeDocument/2006/relationships/image" Target="media/image24.png"/><Relationship Id="rId75" Type="http://schemas.openxmlformats.org/officeDocument/2006/relationships/hyperlink" Target="https://www.merospark.com/slc-notes/essay-on-importance-of-women-education/" TargetMode="External"/><Relationship Id="rId83" Type="http://schemas.openxmlformats.org/officeDocument/2006/relationships/hyperlink" Target="https://www.merospark.com/wp-content/uploads/2016/09/secure-visit.png"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ww.merospark.com/category/slc-notes/" TargetMode="External"/><Relationship Id="rId23" Type="http://schemas.openxmlformats.org/officeDocument/2006/relationships/hyperlink" Target="https://www.merospark.com/" TargetMode="External"/><Relationship Id="rId28" Type="http://schemas.openxmlformats.org/officeDocument/2006/relationships/hyperlink" Target="https://www.merospark.com/wp-content/uploads/2015/08/Anton-Chekhov.jpg" TargetMode="External"/><Relationship Id="rId36" Type="http://schemas.openxmlformats.org/officeDocument/2006/relationships/hyperlink" Target="https://www.merospark.com/bachelor-level/on-the-eve-of-his-execution-four-levels/" TargetMode="External"/><Relationship Id="rId49" Type="http://schemas.openxmlformats.org/officeDocument/2006/relationships/control" Target="activeX/activeX7.xml"/><Relationship Id="rId57" Type="http://schemas.openxmlformats.org/officeDocument/2006/relationships/image" Target="media/image18.wmf"/><Relationship Id="rId10" Type="http://schemas.openxmlformats.org/officeDocument/2006/relationships/hyperlink" Target="http://community.merospark.com/" TargetMode="External"/><Relationship Id="rId31" Type="http://schemas.openxmlformats.org/officeDocument/2006/relationships/image" Target="media/image6.jpeg"/><Relationship Id="rId44" Type="http://schemas.openxmlformats.org/officeDocument/2006/relationships/control" Target="activeX/activeX4.xml"/><Relationship Id="rId52" Type="http://schemas.openxmlformats.org/officeDocument/2006/relationships/control" Target="activeX/activeX9.xml"/><Relationship Id="rId60" Type="http://schemas.openxmlformats.org/officeDocument/2006/relationships/image" Target="media/image19.jpeg"/><Relationship Id="rId65" Type="http://schemas.openxmlformats.org/officeDocument/2006/relationships/hyperlink" Target="https://www.merospark.com/hseb-notes/the-heritage-of-words/" TargetMode="External"/><Relationship Id="rId73" Type="http://schemas.openxmlformats.org/officeDocument/2006/relationships/hyperlink" Target="https://www.merospark.com/hseb-notes/physics-grade-xi-viva-voice-questions-answer-lab-practical-exam/" TargetMode="External"/><Relationship Id="rId78" Type="http://schemas.openxmlformats.org/officeDocument/2006/relationships/image" Target="media/image28.jpeg"/><Relationship Id="rId81" Type="http://schemas.openxmlformats.org/officeDocument/2006/relationships/hyperlink" Target="https://www.merospark.com/wp-content/uploads/2014/09/dmca_protected1.png" TargetMode="External"/><Relationship Id="rId86"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3367</Words>
  <Characters>19198</Characters>
  <Application>Microsoft Office Word</Application>
  <DocSecurity>0</DocSecurity>
  <Lines>159</Lines>
  <Paragraphs>45</Paragraphs>
  <ScaleCrop>false</ScaleCrop>
  <Company>Deftones</Company>
  <LinksUpToDate>false</LinksUpToDate>
  <CharactersWithSpaces>22520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14</cp:revision>
  <dcterms:created xsi:type="dcterms:W3CDTF">2017-03-29T12:45:00Z</dcterms:created>
  <dcterms:modified xsi:type="dcterms:W3CDTF">2017-03-29T12:50:00Z</dcterms:modified>
</cp:coreProperties>
</file>